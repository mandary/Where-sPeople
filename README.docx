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D717F" w14:textId="45166ED2" w:rsidR="00E026F6" w:rsidRPr="0036732B" w:rsidRDefault="00B740D6" w:rsidP="00E026F6">
      <w:pPr>
        <w:jc w:val="center"/>
        <w:rPr>
          <w:rFonts w:ascii="Times" w:hAnsi="Times" w:cs="Times New Roman"/>
          <w:b/>
          <w:color w:val="000000"/>
          <w:sz w:val="32"/>
          <w:szCs w:val="32"/>
        </w:rPr>
      </w:pPr>
      <w:r>
        <w:rPr>
          <w:rFonts w:ascii="Times" w:hAnsi="Times" w:cs="Times New Roman"/>
          <w:b/>
          <w:color w:val="000000"/>
          <w:sz w:val="32"/>
          <w:szCs w:val="32"/>
        </w:rPr>
        <w:t>CSE 332 Project 3</w:t>
      </w:r>
      <w:r w:rsidR="00E026F6" w:rsidRPr="0036732B">
        <w:rPr>
          <w:rFonts w:ascii="Times" w:hAnsi="Times" w:cs="Times New Roman"/>
          <w:b/>
          <w:color w:val="000000"/>
          <w:sz w:val="32"/>
          <w:szCs w:val="32"/>
        </w:rPr>
        <w:t xml:space="preserve"> Write up</w:t>
      </w:r>
    </w:p>
    <w:p w14:paraId="06352652" w14:textId="77777777" w:rsidR="00E026F6" w:rsidRPr="00E026F6" w:rsidRDefault="00E026F6" w:rsidP="00E026F6">
      <w:pPr>
        <w:rPr>
          <w:rFonts w:ascii="Times" w:hAnsi="Times" w:cs="Times New Roman"/>
          <w:color w:val="000000"/>
        </w:rPr>
      </w:pPr>
    </w:p>
    <w:p w14:paraId="2A64FE7F" w14:textId="77777777" w:rsidR="00E026F6" w:rsidRDefault="00E026F6" w:rsidP="00E026F6">
      <w:pPr>
        <w:rPr>
          <w:rFonts w:ascii="Times" w:hAnsi="Times" w:cs="Times New Roman"/>
          <w:color w:val="000000"/>
        </w:rPr>
      </w:pPr>
    </w:p>
    <w:p w14:paraId="7F842234" w14:textId="77777777" w:rsidR="00E026F6" w:rsidRDefault="00E026F6" w:rsidP="00E026F6">
      <w:pPr>
        <w:rPr>
          <w:rFonts w:ascii="Times" w:hAnsi="Times" w:cs="Times New Roman"/>
          <w:color w:val="000000"/>
        </w:rPr>
      </w:pPr>
    </w:p>
    <w:p w14:paraId="0B211D74" w14:textId="3321726F" w:rsidR="00E026F6" w:rsidRPr="000353D1" w:rsidRDefault="00E026F6" w:rsidP="00E026F6">
      <w:pPr>
        <w:rPr>
          <w:rFonts w:ascii="Times" w:hAnsi="Times" w:cs="Times New Roman"/>
          <w:color w:val="FF0000"/>
        </w:rPr>
      </w:pPr>
      <w:r w:rsidRPr="000353D1">
        <w:rPr>
          <w:rFonts w:ascii="Times" w:hAnsi="Times" w:cs="Times New Roman"/>
          <w:color w:val="FF0000"/>
        </w:rPr>
        <w:t xml:space="preserve">* Note: </w:t>
      </w:r>
      <w:r w:rsidR="000353D1" w:rsidRPr="000353D1">
        <w:rPr>
          <w:rFonts w:ascii="Times" w:hAnsi="Times" w:cs="Times New Roman"/>
          <w:color w:val="FF0000"/>
        </w:rPr>
        <w:t>The last</w:t>
      </w:r>
      <w:r w:rsidR="009D1C89" w:rsidRPr="000353D1">
        <w:rPr>
          <w:rFonts w:ascii="Times" w:hAnsi="Times" w:cs="Times New Roman"/>
          <w:color w:val="FF0000"/>
        </w:rPr>
        <w:t xml:space="preserve"> 3 questions require </w:t>
      </w:r>
      <w:r w:rsidR="000353D1" w:rsidRPr="000353D1">
        <w:rPr>
          <w:rFonts w:ascii="Times" w:hAnsi="Times" w:cs="Times New Roman"/>
          <w:color w:val="FF0000"/>
        </w:rPr>
        <w:t xml:space="preserve">you to </w:t>
      </w:r>
      <w:r w:rsidR="009D1C89" w:rsidRPr="000353D1">
        <w:rPr>
          <w:rFonts w:ascii="Times" w:hAnsi="Times" w:cs="Times New Roman"/>
          <w:color w:val="FF0000"/>
        </w:rPr>
        <w:t>writ</w:t>
      </w:r>
      <w:r w:rsidR="000353D1" w:rsidRPr="000353D1">
        <w:rPr>
          <w:rFonts w:ascii="Times" w:hAnsi="Times" w:cs="Times New Roman"/>
          <w:color w:val="FF0000"/>
        </w:rPr>
        <w:t>e</w:t>
      </w:r>
      <w:r w:rsidR="009D1C89" w:rsidRPr="000353D1">
        <w:rPr>
          <w:rFonts w:ascii="Times" w:hAnsi="Times" w:cs="Times New Roman"/>
          <w:color w:val="FF0000"/>
        </w:rPr>
        <w:t xml:space="preserve"> code, collect data, and </w:t>
      </w:r>
      <w:r w:rsidRPr="000353D1">
        <w:rPr>
          <w:rFonts w:ascii="Times" w:hAnsi="Times" w:cs="Times New Roman"/>
          <w:color w:val="FF0000"/>
        </w:rPr>
        <w:t>produc</w:t>
      </w:r>
      <w:r w:rsidR="000353D1" w:rsidRPr="000353D1">
        <w:rPr>
          <w:rFonts w:ascii="Times" w:hAnsi="Times" w:cs="Times New Roman"/>
          <w:color w:val="FF0000"/>
        </w:rPr>
        <w:t>e</w:t>
      </w:r>
      <w:r w:rsidRPr="000353D1">
        <w:rPr>
          <w:rFonts w:ascii="Times" w:hAnsi="Times" w:cs="Times New Roman"/>
          <w:color w:val="FF0000"/>
        </w:rPr>
        <w:t xml:space="preserve"> </w:t>
      </w:r>
      <w:r w:rsidR="009D1C89" w:rsidRPr="000353D1">
        <w:rPr>
          <w:rFonts w:ascii="Times" w:hAnsi="Times" w:cs="Times New Roman"/>
          <w:color w:val="FF0000"/>
        </w:rPr>
        <w:t xml:space="preserve">graphs </w:t>
      </w:r>
      <w:r w:rsidR="000353D1" w:rsidRPr="000353D1">
        <w:rPr>
          <w:rFonts w:ascii="Times" w:hAnsi="Times" w:cs="Times New Roman"/>
          <w:color w:val="FF0000"/>
        </w:rPr>
        <w:t xml:space="preserve">of your results </w:t>
      </w:r>
      <w:r w:rsidR="009D1C89" w:rsidRPr="000353D1">
        <w:rPr>
          <w:rFonts w:ascii="Times" w:hAnsi="Times" w:cs="Times New Roman"/>
          <w:color w:val="FF0000"/>
        </w:rPr>
        <w:t>together wi</w:t>
      </w:r>
      <w:r w:rsidRPr="000353D1">
        <w:rPr>
          <w:rFonts w:ascii="Times" w:hAnsi="Times" w:cs="Times New Roman"/>
          <w:color w:val="FF0000"/>
        </w:rPr>
        <w:t>th relatively long answers. D</w:t>
      </w:r>
      <w:r w:rsidR="009D1C89" w:rsidRPr="000353D1">
        <w:rPr>
          <w:rFonts w:ascii="Times" w:hAnsi="Times" w:cs="Times New Roman"/>
          <w:color w:val="FF0000"/>
        </w:rPr>
        <w:t>o</w:t>
      </w:r>
      <w:r w:rsidR="000353D1" w:rsidRPr="000353D1">
        <w:rPr>
          <w:rFonts w:ascii="Times" w:hAnsi="Times" w:cs="Times New Roman"/>
          <w:color w:val="FF0000"/>
        </w:rPr>
        <w:t xml:space="preserve"> not wait until the last minute to start this write up!</w:t>
      </w:r>
    </w:p>
    <w:p w14:paraId="1073A8A9" w14:textId="77777777" w:rsidR="00E026F6" w:rsidRPr="009D1C89" w:rsidRDefault="00E026F6" w:rsidP="00E026F6">
      <w:pPr>
        <w:rPr>
          <w:rFonts w:ascii="Times" w:hAnsi="Times" w:cs="Times New Roman"/>
          <w:color w:val="000000"/>
        </w:rPr>
      </w:pPr>
    </w:p>
    <w:p w14:paraId="5F11115E" w14:textId="18D09484" w:rsidR="009D1C89" w:rsidRPr="0036732B" w:rsidRDefault="009D1C89" w:rsidP="00E026F6">
      <w:pPr>
        <w:numPr>
          <w:ilvl w:val="0"/>
          <w:numId w:val="1"/>
        </w:numPr>
        <w:rPr>
          <w:rFonts w:ascii="Times" w:eastAsia="Times New Roman" w:hAnsi="Times" w:cs="Times New Roman"/>
          <w:b/>
        </w:rPr>
      </w:pPr>
      <w:r w:rsidRPr="0036732B">
        <w:rPr>
          <w:rFonts w:ascii="Times" w:eastAsia="Times New Roman" w:hAnsi="Times" w:cs="Times New Roman"/>
          <w:b/>
        </w:rPr>
        <w:t>Who is in your group</w:t>
      </w:r>
      <w:r w:rsidR="00005ACD">
        <w:rPr>
          <w:rFonts w:ascii="Times" w:eastAsia="Times New Roman" w:hAnsi="Times" w:cs="Times New Roman"/>
          <w:b/>
        </w:rPr>
        <w:t xml:space="preserve"> (Your name, UW NetID)</w:t>
      </w:r>
      <w:r w:rsidRPr="0036732B">
        <w:rPr>
          <w:rFonts w:ascii="Times" w:eastAsia="Times New Roman" w:hAnsi="Times" w:cs="Times New Roman"/>
          <w:b/>
        </w:rPr>
        <w:t xml:space="preserve">? </w:t>
      </w:r>
    </w:p>
    <w:p w14:paraId="2CD43EDB" w14:textId="7CEA6E33" w:rsidR="009D1C89" w:rsidRDefault="00AA049F" w:rsidP="00E026F6">
      <w:pPr>
        <w:ind w:left="720"/>
        <w:rPr>
          <w:rFonts w:ascii="Times" w:eastAsia="Times New Roman" w:hAnsi="Times" w:cs="Times New Roman"/>
          <w:color w:val="000000"/>
        </w:rPr>
      </w:pPr>
      <w:r>
        <w:rPr>
          <w:rFonts w:ascii="Times" w:eastAsia="Times New Roman" w:hAnsi="Times" w:cs="Times New Roman"/>
          <w:color w:val="000000"/>
        </w:rPr>
        <w:t>Yufang Sun  ID: mandary</w:t>
      </w:r>
    </w:p>
    <w:p w14:paraId="401A13BE" w14:textId="2AE83C3E" w:rsidR="00E026F6" w:rsidRDefault="00AA049F" w:rsidP="00E026F6">
      <w:pPr>
        <w:ind w:left="720"/>
        <w:rPr>
          <w:rFonts w:ascii="Times" w:eastAsia="Times New Roman" w:hAnsi="Times" w:cs="Times New Roman"/>
          <w:color w:val="000000"/>
        </w:rPr>
      </w:pPr>
      <w:r>
        <w:rPr>
          <w:rFonts w:ascii="Times" w:eastAsia="Times New Roman" w:hAnsi="Times" w:cs="Times New Roman"/>
          <w:color w:val="000000"/>
        </w:rPr>
        <w:t xml:space="preserve">Boren Li  ID: </w:t>
      </w:r>
      <w:r w:rsidR="00B04FD0">
        <w:rPr>
          <w:rFonts w:ascii="Times" w:eastAsia="Times New Roman" w:hAnsi="Times" w:cs="Times New Roman"/>
          <w:color w:val="000000"/>
        </w:rPr>
        <w:t>borenl93</w:t>
      </w:r>
    </w:p>
    <w:p w14:paraId="43742A47" w14:textId="77777777" w:rsidR="00E026F6" w:rsidRPr="009D1C89" w:rsidRDefault="00E026F6" w:rsidP="00E026F6">
      <w:pPr>
        <w:ind w:left="720"/>
        <w:rPr>
          <w:rFonts w:ascii="Times" w:eastAsia="Times New Roman" w:hAnsi="Times" w:cs="Times New Roman"/>
          <w:color w:val="000000"/>
        </w:rPr>
      </w:pPr>
    </w:p>
    <w:p w14:paraId="657C2D20" w14:textId="77777777"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What assistance did you receive on this project? Include anyone or anything </w:t>
      </w:r>
      <w:r w:rsidRPr="0036732B">
        <w:rPr>
          <w:rFonts w:ascii="Times" w:eastAsia="Times New Roman" w:hAnsi="Times" w:cs="Times New Roman"/>
          <w:b/>
          <w:i/>
          <w:iCs/>
          <w:color w:val="000000"/>
        </w:rPr>
        <w:t>except</w:t>
      </w:r>
      <w:r w:rsidRPr="0036732B">
        <w:rPr>
          <w:rFonts w:ascii="Times" w:eastAsia="Times New Roman" w:hAnsi="Times" w:cs="Times New Roman"/>
          <w:b/>
          <w:color w:val="000000"/>
        </w:rPr>
        <w:t> your partner, the course staff, and the printed textbook.</w:t>
      </w:r>
    </w:p>
    <w:p w14:paraId="67DC0F19" w14:textId="3938A1C1" w:rsidR="009D1C89" w:rsidRDefault="00151DA0" w:rsidP="00E026F6">
      <w:pPr>
        <w:ind w:left="720"/>
        <w:rPr>
          <w:rFonts w:ascii="Times" w:eastAsia="Times New Roman" w:hAnsi="Times" w:cs="Times New Roman"/>
          <w:color w:val="000000"/>
        </w:rPr>
      </w:pPr>
      <w:r>
        <w:rPr>
          <w:rFonts w:ascii="Times" w:eastAsia="Times New Roman" w:hAnsi="Times" w:cs="Times New Roman"/>
          <w:color w:val="000000"/>
        </w:rPr>
        <w:t>Friend’s discussion, google, stack over flow.</w:t>
      </w:r>
      <w:r w:rsidR="009B069B">
        <w:rPr>
          <w:rFonts w:ascii="Times" w:eastAsia="Times New Roman" w:hAnsi="Times" w:cs="Times New Roman"/>
          <w:color w:val="000000"/>
        </w:rPr>
        <w:t xml:space="preserve"> Eclipse is actually very helpful, it gives us a lot suggestion about how to organize the project and set the fields as protected or private. </w:t>
      </w:r>
    </w:p>
    <w:p w14:paraId="5A86BFDB" w14:textId="77777777" w:rsidR="00E026F6" w:rsidRDefault="00E026F6" w:rsidP="00E026F6">
      <w:pPr>
        <w:ind w:left="720"/>
        <w:rPr>
          <w:rFonts w:ascii="Times" w:eastAsia="Times New Roman" w:hAnsi="Times" w:cs="Times New Roman"/>
          <w:color w:val="000000"/>
        </w:rPr>
      </w:pPr>
    </w:p>
    <w:p w14:paraId="7E7B1B22" w14:textId="77777777" w:rsidR="00E026F6" w:rsidRPr="009D1C89" w:rsidRDefault="00E026F6" w:rsidP="00E026F6">
      <w:pPr>
        <w:ind w:left="720"/>
        <w:rPr>
          <w:rFonts w:ascii="Times" w:eastAsia="Times New Roman" w:hAnsi="Times" w:cs="Times New Roman"/>
          <w:color w:val="000000"/>
        </w:rPr>
      </w:pPr>
    </w:p>
    <w:p w14:paraId="28775A0C" w14:textId="77777777" w:rsidR="009A3D49" w:rsidRPr="009A3D49" w:rsidRDefault="007E07B0" w:rsidP="00E026F6">
      <w:pPr>
        <w:numPr>
          <w:ilvl w:val="0"/>
          <w:numId w:val="1"/>
        </w:numPr>
        <w:rPr>
          <w:rFonts w:ascii="Times" w:eastAsia="Times New Roman" w:hAnsi="Times" w:cs="Times New Roman"/>
          <w:color w:val="000000"/>
        </w:rPr>
      </w:pPr>
      <w:r>
        <w:rPr>
          <w:rFonts w:ascii="Times" w:eastAsia="Times New Roman" w:hAnsi="Times" w:cs="Times New Roman"/>
          <w:b/>
          <w:color w:val="000000"/>
        </w:rPr>
        <w:t xml:space="preserve">a) </w:t>
      </w:r>
      <w:r w:rsidR="009D1C89" w:rsidRPr="0036732B">
        <w:rPr>
          <w:rFonts w:ascii="Times" w:eastAsia="Times New Roman" w:hAnsi="Times" w:cs="Times New Roman"/>
          <w:b/>
          <w:color w:val="000000"/>
        </w:rPr>
        <w:t xml:space="preserve">How long did the project take? </w:t>
      </w:r>
      <w:r w:rsidR="00151DA0">
        <w:rPr>
          <w:rFonts w:ascii="Times" w:eastAsia="Times New Roman" w:hAnsi="Times" w:cs="Times New Roman"/>
          <w:b/>
          <w:color w:val="000000"/>
        </w:rPr>
        <w:t xml:space="preserve"> </w:t>
      </w:r>
    </w:p>
    <w:p w14:paraId="35F5A8B1" w14:textId="05C65342" w:rsidR="007E07B0" w:rsidRPr="00B04FD0" w:rsidRDefault="00151DA0" w:rsidP="009A3D49">
      <w:pPr>
        <w:ind w:left="720"/>
        <w:rPr>
          <w:rFonts w:ascii="Times" w:eastAsia="Times New Roman" w:hAnsi="Times" w:cs="Times New Roman"/>
          <w:color w:val="000000"/>
        </w:rPr>
      </w:pPr>
      <w:r w:rsidRPr="00B04FD0">
        <w:rPr>
          <w:rFonts w:ascii="Times" w:eastAsia="Times New Roman" w:hAnsi="Times" w:cs="Times New Roman"/>
          <w:color w:val="000000"/>
        </w:rPr>
        <w:t>Four days.</w:t>
      </w:r>
    </w:p>
    <w:p w14:paraId="490D51AC" w14:textId="77777777" w:rsidR="009A3D49" w:rsidRDefault="009A3D49" w:rsidP="007E07B0">
      <w:pPr>
        <w:ind w:left="720"/>
        <w:rPr>
          <w:rFonts w:ascii="Times" w:eastAsia="Times New Roman" w:hAnsi="Times" w:cs="Times New Roman"/>
          <w:b/>
          <w:color w:val="000000"/>
        </w:rPr>
      </w:pPr>
    </w:p>
    <w:p w14:paraId="59440ECB" w14:textId="77777777" w:rsidR="009A3D49" w:rsidRDefault="007E07B0" w:rsidP="007E07B0">
      <w:pPr>
        <w:ind w:left="720"/>
        <w:rPr>
          <w:rFonts w:ascii="Times" w:eastAsia="Times New Roman" w:hAnsi="Times" w:cs="Times New Roman"/>
          <w:b/>
          <w:color w:val="000000"/>
        </w:rPr>
      </w:pPr>
      <w:r>
        <w:rPr>
          <w:rFonts w:ascii="Times" w:eastAsia="Times New Roman" w:hAnsi="Times" w:cs="Times New Roman"/>
          <w:b/>
          <w:color w:val="000000"/>
        </w:rPr>
        <w:t xml:space="preserve">b) </w:t>
      </w:r>
      <w:r w:rsidR="009D1C89" w:rsidRPr="0036732B">
        <w:rPr>
          <w:rFonts w:ascii="Times" w:eastAsia="Times New Roman" w:hAnsi="Times" w:cs="Times New Roman"/>
          <w:b/>
          <w:color w:val="000000"/>
        </w:rPr>
        <w:t xml:space="preserve">Which parts were most difficult? </w:t>
      </w:r>
      <w:r w:rsidR="00151DA0">
        <w:rPr>
          <w:rFonts w:ascii="Times" w:eastAsia="Times New Roman" w:hAnsi="Times" w:cs="Times New Roman"/>
          <w:b/>
          <w:color w:val="000000"/>
        </w:rPr>
        <w:t xml:space="preserve"> </w:t>
      </w:r>
    </w:p>
    <w:p w14:paraId="74559BC2" w14:textId="0AC20032" w:rsidR="007E07B0" w:rsidRDefault="37CD30CE" w:rsidP="007E07B0">
      <w:pPr>
        <w:ind w:left="720"/>
        <w:rPr>
          <w:rFonts w:ascii="Times" w:eastAsia="Times New Roman" w:hAnsi="Times" w:cs="Times New Roman"/>
          <w:b/>
          <w:color w:val="000000"/>
        </w:rPr>
      </w:pPr>
      <w:r w:rsidRPr="37CD30CE">
        <w:rPr>
          <w:rFonts w:ascii="Times,Times New Roman" w:eastAsia="Times,Times New Roman" w:hAnsi="Times,Times New Roman" w:cs="Times,Times New Roman"/>
          <w:color w:val="000000" w:themeColor="text1"/>
        </w:rPr>
        <w:t>Understanding the spec and organizing the project.</w:t>
      </w:r>
      <w:r w:rsidR="009B069B">
        <w:rPr>
          <w:rFonts w:ascii="Times,Times New Roman" w:eastAsia="Times,Times New Roman" w:hAnsi="Times,Times New Roman" w:cs="Times,Times New Roman"/>
          <w:color w:val="000000" w:themeColor="text1"/>
        </w:rPr>
        <w:t xml:space="preserve"> Also, getting together with partners who also have a busy schedule.</w:t>
      </w:r>
    </w:p>
    <w:p w14:paraId="695A6BFC" w14:textId="77777777" w:rsidR="009A3D49" w:rsidRDefault="009A3D49" w:rsidP="007E07B0">
      <w:pPr>
        <w:ind w:left="720"/>
        <w:rPr>
          <w:rFonts w:ascii="Times" w:eastAsia="Times New Roman" w:hAnsi="Times" w:cs="Times New Roman"/>
          <w:b/>
          <w:color w:val="000000"/>
        </w:rPr>
      </w:pPr>
    </w:p>
    <w:p w14:paraId="5266A795" w14:textId="77777777" w:rsidR="009A3D49" w:rsidRDefault="007E07B0" w:rsidP="007E07B0">
      <w:pPr>
        <w:ind w:left="720"/>
        <w:rPr>
          <w:rFonts w:ascii="Times" w:eastAsia="Times New Roman" w:hAnsi="Times" w:cs="Times New Roman"/>
          <w:b/>
          <w:color w:val="000000"/>
        </w:rPr>
      </w:pPr>
      <w:r>
        <w:rPr>
          <w:rFonts w:ascii="Times" w:eastAsia="Times New Roman" w:hAnsi="Times" w:cs="Times New Roman"/>
          <w:b/>
          <w:color w:val="000000"/>
        </w:rPr>
        <w:t xml:space="preserve">c) </w:t>
      </w:r>
      <w:r w:rsidR="009D1C89" w:rsidRPr="0036732B">
        <w:rPr>
          <w:rFonts w:ascii="Times" w:eastAsia="Times New Roman" w:hAnsi="Times" w:cs="Times New Roman"/>
          <w:b/>
          <w:color w:val="000000"/>
        </w:rPr>
        <w:t>How could the project be better?</w:t>
      </w:r>
      <w:r w:rsidR="00151DA0">
        <w:rPr>
          <w:rFonts w:ascii="Times" w:eastAsia="Times New Roman" w:hAnsi="Times" w:cs="Times New Roman"/>
          <w:b/>
          <w:color w:val="000000"/>
        </w:rPr>
        <w:t xml:space="preserve">  </w:t>
      </w:r>
    </w:p>
    <w:p w14:paraId="003C1032" w14:textId="0FEE09EF" w:rsidR="009D1C89" w:rsidRPr="00B04FD0" w:rsidRDefault="00B04FD0" w:rsidP="007E07B0">
      <w:pPr>
        <w:ind w:left="720"/>
        <w:rPr>
          <w:rFonts w:ascii="Times" w:eastAsia="Times New Roman" w:hAnsi="Times" w:cs="Times New Roman"/>
          <w:color w:val="000000"/>
        </w:rPr>
      </w:pPr>
      <w:r w:rsidRPr="00B04FD0">
        <w:rPr>
          <w:rFonts w:ascii="Times" w:eastAsia="Times New Roman" w:hAnsi="Times" w:cs="Times New Roman"/>
          <w:color w:val="000000"/>
        </w:rPr>
        <w:t>Wish the graphical interface was already implemented.</w:t>
      </w:r>
      <w:r w:rsidR="009B069B">
        <w:rPr>
          <w:rFonts w:ascii="Times" w:eastAsia="Times New Roman" w:hAnsi="Times" w:cs="Times New Roman"/>
          <w:color w:val="000000"/>
        </w:rPr>
        <w:t xml:space="preserve"> It will be more interesting to run on different census files. Wish we can have more experience with locks and critical sections.</w:t>
      </w:r>
    </w:p>
    <w:p w14:paraId="1B46070A" w14:textId="77777777" w:rsidR="009D1C89" w:rsidRDefault="009D1C89" w:rsidP="00E026F6">
      <w:pPr>
        <w:ind w:left="720"/>
        <w:rPr>
          <w:rFonts w:ascii="Times" w:eastAsia="Times New Roman" w:hAnsi="Times" w:cs="Times New Roman"/>
          <w:color w:val="000000"/>
        </w:rPr>
      </w:pPr>
    </w:p>
    <w:p w14:paraId="53CCDABE" w14:textId="77777777" w:rsidR="00E026F6" w:rsidRDefault="00E026F6" w:rsidP="00E026F6">
      <w:pPr>
        <w:ind w:left="720"/>
        <w:rPr>
          <w:rFonts w:ascii="Times" w:eastAsia="Times New Roman" w:hAnsi="Times" w:cs="Times New Roman"/>
          <w:color w:val="000000"/>
        </w:rPr>
      </w:pPr>
    </w:p>
    <w:p w14:paraId="74F07A5F" w14:textId="77777777" w:rsidR="00E026F6" w:rsidRPr="009D1C89" w:rsidRDefault="00E026F6" w:rsidP="00E026F6">
      <w:pPr>
        <w:ind w:left="720"/>
        <w:rPr>
          <w:rFonts w:ascii="Times" w:eastAsia="Times New Roman" w:hAnsi="Times" w:cs="Times New Roman"/>
          <w:color w:val="000000"/>
        </w:rPr>
      </w:pPr>
    </w:p>
    <w:p w14:paraId="6888B8F0" w14:textId="3895321B" w:rsidR="009D1C89" w:rsidRPr="0036732B" w:rsidRDefault="002461EE" w:rsidP="00E026F6">
      <w:pPr>
        <w:numPr>
          <w:ilvl w:val="0"/>
          <w:numId w:val="1"/>
        </w:numPr>
        <w:rPr>
          <w:rFonts w:ascii="Times" w:eastAsia="Times New Roman" w:hAnsi="Times" w:cs="Times New Roman"/>
          <w:b/>
          <w:color w:val="000000"/>
        </w:rPr>
      </w:pPr>
      <w:r>
        <w:rPr>
          <w:rFonts w:ascii="Times" w:eastAsia="Times New Roman" w:hAnsi="Times" w:cs="Times New Roman"/>
          <w:b/>
          <w:color w:val="000000"/>
        </w:rPr>
        <w:t xml:space="preserve">(OPTIONAL) </w:t>
      </w:r>
      <w:r w:rsidR="009D1C89" w:rsidRPr="0036732B">
        <w:rPr>
          <w:rFonts w:ascii="Times" w:eastAsia="Times New Roman" w:hAnsi="Times" w:cs="Times New Roman"/>
          <w:b/>
          <w:color w:val="000000"/>
        </w:rPr>
        <w:t xml:space="preserve">What "above and beyond" projects did you implement? What was interesting or difficult about them? Describe </w:t>
      </w:r>
      <w:r w:rsidR="007E07B0">
        <w:rPr>
          <w:rFonts w:ascii="Times" w:eastAsia="Times New Roman" w:hAnsi="Times" w:cs="Times New Roman"/>
          <w:b/>
          <w:color w:val="000000"/>
        </w:rPr>
        <w:t xml:space="preserve">in detail </w:t>
      </w:r>
      <w:r w:rsidR="009D1C89" w:rsidRPr="0036732B">
        <w:rPr>
          <w:rFonts w:ascii="Times" w:eastAsia="Times New Roman" w:hAnsi="Times" w:cs="Times New Roman"/>
          <w:b/>
          <w:color w:val="000000"/>
        </w:rPr>
        <w:t>how you implemented them.</w:t>
      </w:r>
    </w:p>
    <w:p w14:paraId="602BC127" w14:textId="77777777" w:rsidR="009D1C89" w:rsidRDefault="009D1C89" w:rsidP="00E026F6">
      <w:pPr>
        <w:ind w:left="720"/>
        <w:rPr>
          <w:rFonts w:ascii="Times" w:eastAsia="Times New Roman" w:hAnsi="Times" w:cs="Times New Roman"/>
          <w:color w:val="000000"/>
        </w:rPr>
      </w:pPr>
    </w:p>
    <w:p w14:paraId="5CDCBE3E" w14:textId="77777777" w:rsidR="00E026F6" w:rsidRDefault="00E026F6" w:rsidP="00E026F6">
      <w:pPr>
        <w:ind w:left="720"/>
        <w:rPr>
          <w:rFonts w:ascii="Times" w:eastAsia="Times New Roman" w:hAnsi="Times" w:cs="Times New Roman"/>
          <w:color w:val="000000"/>
        </w:rPr>
      </w:pPr>
    </w:p>
    <w:p w14:paraId="1B7B4B1C" w14:textId="77777777" w:rsidR="00E026F6" w:rsidRPr="009D1C89" w:rsidRDefault="00E026F6" w:rsidP="00E026F6">
      <w:pPr>
        <w:ind w:left="720"/>
        <w:rPr>
          <w:rFonts w:ascii="Times" w:eastAsia="Times New Roman" w:hAnsi="Times" w:cs="Times New Roman"/>
          <w:color w:val="000000"/>
        </w:rPr>
      </w:pPr>
    </w:p>
    <w:p w14:paraId="3CB31214" w14:textId="5A32A159" w:rsidR="00C16A4B" w:rsidRDefault="00E026F6" w:rsidP="0063156C">
      <w:pPr>
        <w:numPr>
          <w:ilvl w:val="0"/>
          <w:numId w:val="1"/>
        </w:numPr>
        <w:rPr>
          <w:rFonts w:ascii="Times" w:eastAsia="Times New Roman" w:hAnsi="Times" w:cs="Times New Roman"/>
          <w:b/>
          <w:color w:val="000000"/>
        </w:rPr>
      </w:pPr>
      <w:r w:rsidRPr="00CA16E3">
        <w:rPr>
          <w:rFonts w:ascii="Times" w:eastAsia="Times New Roman" w:hAnsi="Times" w:cs="Times New Roman"/>
          <w:b/>
          <w:color w:val="000000"/>
        </w:rPr>
        <w:t xml:space="preserve">a) </w:t>
      </w:r>
      <w:r w:rsidR="00CA16E3" w:rsidRPr="00CA16E3">
        <w:rPr>
          <w:rFonts w:ascii="Times" w:eastAsia="Times New Roman" w:hAnsi="Times" w:cs="Times New Roman"/>
          <w:b/>
          <w:color w:val="000000"/>
        </w:rPr>
        <w:t xml:space="preserve">How did you test your program? </w:t>
      </w:r>
      <w:r w:rsidR="00C16A4B" w:rsidRPr="0063156C">
        <w:rPr>
          <w:rFonts w:ascii="Times" w:eastAsia="Times New Roman" w:hAnsi="Times" w:cs="Times New Roman"/>
          <w:b/>
          <w:color w:val="000000"/>
        </w:rPr>
        <w:t xml:space="preserve">What parts did you test in isolation and how? </w:t>
      </w:r>
    </w:p>
    <w:p w14:paraId="61CA90E7" w14:textId="2EEBCC6F" w:rsidR="00B04FD0" w:rsidRDefault="2EEBCC6F" w:rsidP="00B04FD0">
      <w:pPr>
        <w:ind w:left="720"/>
        <w:rPr>
          <w:rFonts w:ascii="Times" w:eastAsia="Times New Roman" w:hAnsi="Times" w:cs="Times New Roman"/>
          <w:color w:val="000000"/>
        </w:rPr>
      </w:pPr>
      <w:r w:rsidRPr="2EEBCC6F">
        <w:rPr>
          <w:rFonts w:ascii="Times,Times New Roman" w:eastAsia="Times,Times New Roman" w:hAnsi="Times,Times New Roman" w:cs="Times,Times New Roman"/>
          <w:color w:val="000000" w:themeColor="text1"/>
        </w:rPr>
        <w:t xml:space="preserve">Junit test. We tested all user accessible function and partial internal functions. And compared with the standare output given. We also build our own small test file. We first isolated the finding corner step for precise population testing by comparing each version's result. We also tested illegal command line argument and user inputs. </w:t>
      </w:r>
    </w:p>
    <w:p w14:paraId="47F3BFE0" w14:textId="77777777" w:rsidR="00B04FD0" w:rsidRPr="00B04FD0" w:rsidRDefault="00B04FD0" w:rsidP="00B04FD0">
      <w:pPr>
        <w:ind w:left="720"/>
        <w:rPr>
          <w:rFonts w:ascii="Times" w:eastAsia="Times New Roman" w:hAnsi="Times" w:cs="Times New Roman"/>
          <w:color w:val="000000"/>
        </w:rPr>
      </w:pPr>
    </w:p>
    <w:p w14:paraId="3CC96D25" w14:textId="77777777" w:rsidR="00C16A4B" w:rsidRDefault="00C16A4B" w:rsidP="00C16A4B">
      <w:pPr>
        <w:pStyle w:val="ListParagraph"/>
        <w:rPr>
          <w:rFonts w:ascii="Times" w:eastAsia="Times New Roman" w:hAnsi="Times" w:cs="Times New Roman"/>
          <w:b/>
          <w:color w:val="000000"/>
        </w:rPr>
      </w:pPr>
      <w:r w:rsidRPr="00C16A4B">
        <w:rPr>
          <w:rFonts w:ascii="Times" w:eastAsia="Times New Roman" w:hAnsi="Times" w:cs="Times New Roman"/>
          <w:b/>
          <w:color w:val="000000"/>
        </w:rPr>
        <w:t xml:space="preserve">c) What smaller inputs did you create so that you could check your answers? </w:t>
      </w:r>
    </w:p>
    <w:p w14:paraId="538556A6" w14:textId="429F51F0" w:rsidR="00B04FD0" w:rsidRDefault="00B04FD0" w:rsidP="00C16A4B">
      <w:pPr>
        <w:pStyle w:val="ListParagraph"/>
        <w:rPr>
          <w:rFonts w:ascii="Times" w:eastAsia="Times New Roman" w:hAnsi="Times" w:cs="Times New Roman"/>
          <w:color w:val="000000"/>
        </w:rPr>
      </w:pPr>
      <w:r>
        <w:rPr>
          <w:rFonts w:ascii="Times" w:eastAsia="Times New Roman" w:hAnsi="Times" w:cs="Times New Roman"/>
          <w:color w:val="000000"/>
        </w:rPr>
        <w:t>We abridged the first 15 lines of data from CenPop2010.txt as test.txt for precise testing.</w:t>
      </w:r>
    </w:p>
    <w:p w14:paraId="3D5A0C86" w14:textId="77777777" w:rsidR="00B04FD0" w:rsidRPr="00B04FD0" w:rsidRDefault="00B04FD0" w:rsidP="00C16A4B">
      <w:pPr>
        <w:pStyle w:val="ListParagraph"/>
        <w:rPr>
          <w:rFonts w:ascii="Times" w:eastAsia="Times New Roman" w:hAnsi="Times" w:cs="Times New Roman"/>
          <w:color w:val="000000"/>
        </w:rPr>
      </w:pPr>
    </w:p>
    <w:p w14:paraId="166D0327" w14:textId="77777777" w:rsidR="00C16A4B" w:rsidRPr="00C16A4B" w:rsidRDefault="00C16A4B" w:rsidP="00C16A4B">
      <w:pPr>
        <w:pStyle w:val="ListParagraph"/>
        <w:rPr>
          <w:rFonts w:ascii="Times" w:eastAsia="Times New Roman" w:hAnsi="Times" w:cs="Times New Roman"/>
          <w:b/>
          <w:color w:val="000000"/>
        </w:rPr>
      </w:pPr>
      <w:r w:rsidRPr="00C16A4B">
        <w:rPr>
          <w:rFonts w:ascii="Times" w:eastAsia="Times New Roman" w:hAnsi="Times" w:cs="Times New Roman"/>
          <w:b/>
          <w:color w:val="000000"/>
        </w:rPr>
        <w:t>d) What boundary cases did you consider?</w:t>
      </w:r>
    </w:p>
    <w:p w14:paraId="480D2E39" w14:textId="7D0C12E5" w:rsidR="00C16A4B" w:rsidRPr="00B04FD0" w:rsidRDefault="37CD30CE" w:rsidP="00C16A4B">
      <w:pPr>
        <w:ind w:left="720"/>
        <w:rPr>
          <w:rFonts w:ascii="Times" w:eastAsia="Times New Roman" w:hAnsi="Times" w:cs="Times New Roman"/>
          <w:color w:val="000000"/>
        </w:rPr>
      </w:pPr>
      <w:r w:rsidRPr="37CD30CE">
        <w:rPr>
          <w:rFonts w:ascii="Times,Times New Roman" w:eastAsia="Times,Times New Roman" w:hAnsi="Times,Times New Roman" w:cs="Times,Times New Roman"/>
          <w:color w:val="000000" w:themeColor="text1"/>
        </w:rPr>
        <w:t>Whole population, or the whole rectangle. Place with 0 percent population, and we compare detailed output from all versions. We also tested the whole us map's four rectangle corners.</w:t>
      </w:r>
      <w:r w:rsidR="00852349">
        <w:rPr>
          <w:rFonts w:ascii="Times,Times New Roman" w:eastAsia="Times,Times New Roman" w:hAnsi="Times,Times New Roman" w:cs="Times,Times New Roman"/>
          <w:color w:val="000000" w:themeColor="text1"/>
        </w:rPr>
        <w:t xml:space="preserve"> We also tested all negative or illegal arguments and inputs.</w:t>
      </w:r>
    </w:p>
    <w:p w14:paraId="452EF4EF" w14:textId="1A62559C" w:rsidR="00CA27CA" w:rsidRDefault="00CA27CA" w:rsidP="2EEBCC6F">
      <w:pPr>
        <w:rPr>
          <w:rFonts w:ascii="Times" w:eastAsia="Times New Roman" w:hAnsi="Times" w:cs="Times New Roman"/>
          <w:b/>
          <w:color w:val="000000"/>
        </w:rPr>
      </w:pPr>
    </w:p>
    <w:p w14:paraId="5B74C731" w14:textId="77777777" w:rsidR="00E05707" w:rsidRDefault="00E05707" w:rsidP="00B04FD0">
      <w:pPr>
        <w:rPr>
          <w:rFonts w:ascii="Times" w:eastAsia="Times New Roman" w:hAnsi="Times" w:cs="Times New Roman"/>
          <w:b/>
          <w:color w:val="000000"/>
        </w:rPr>
      </w:pPr>
    </w:p>
    <w:p w14:paraId="3D052CA4" w14:textId="77777777" w:rsidR="00CF04A3" w:rsidRDefault="00CF04A3" w:rsidP="00C16A4B">
      <w:pPr>
        <w:ind w:left="720"/>
        <w:rPr>
          <w:rFonts w:ascii="Times" w:eastAsia="Times New Roman" w:hAnsi="Times" w:cs="Times New Roman"/>
          <w:b/>
          <w:color w:val="000000"/>
        </w:rPr>
      </w:pPr>
    </w:p>
    <w:p w14:paraId="6463359B" w14:textId="269CBA91" w:rsidR="009007F9" w:rsidRPr="004259D6" w:rsidRDefault="00C16A4B" w:rsidP="004259D6">
      <w:pPr>
        <w:numPr>
          <w:ilvl w:val="0"/>
          <w:numId w:val="1"/>
        </w:numPr>
        <w:rPr>
          <w:rFonts w:ascii="Times" w:eastAsia="Times New Roman" w:hAnsi="Times" w:cs="Times New Roman"/>
          <w:b/>
          <w:color w:val="000000"/>
        </w:rPr>
      </w:pPr>
      <w:r w:rsidRPr="006972DF">
        <w:rPr>
          <w:rFonts w:ascii="Times" w:eastAsia="Times New Roman" w:hAnsi="Times" w:cs="Times New Roman"/>
          <w:b/>
          <w:color w:val="000000"/>
        </w:rPr>
        <w:lastRenderedPageBreak/>
        <w:t xml:space="preserve">For finding the corners </w:t>
      </w:r>
      <w:r w:rsidR="00CA16E3" w:rsidRPr="006972DF">
        <w:rPr>
          <w:rFonts w:ascii="Times" w:eastAsia="Times New Roman" w:hAnsi="Times" w:cs="Times New Roman"/>
          <w:b/>
          <w:color w:val="000000"/>
        </w:rPr>
        <w:t xml:space="preserve">of the United States and for the first grid-building step, you implemented parallel algorithms using Java's ForkJoin Framework. The code should have a sequential cut-off that can be varied. Perform experiments to determine the optimal value of this sequential cut-off. </w:t>
      </w:r>
    </w:p>
    <w:p w14:paraId="03A2F249" w14:textId="35802CFC" w:rsidR="009007F9" w:rsidRPr="00282E19" w:rsidRDefault="00282E19" w:rsidP="004259D6">
      <w:pPr>
        <w:ind w:left="720"/>
        <w:rPr>
          <w:rFonts w:ascii="Times" w:eastAsia="Times New Roman" w:hAnsi="Times" w:cs="Times New Roman"/>
          <w:color w:val="000000"/>
        </w:rPr>
      </w:pPr>
      <w:r>
        <w:rPr>
          <w:rFonts w:ascii="Times" w:eastAsia="Times New Roman" w:hAnsi="Times" w:cs="Times New Roman"/>
          <w:color w:val="000000"/>
        </w:rPr>
        <w:t>For experiment control, we only test on CenPop2010.txt and all choose full population option. And the X: 100, Y: 500. We test each three times and calculate their average as final r</w:t>
      </w:r>
      <w:r w:rsidR="009B069B">
        <w:rPr>
          <w:rFonts w:ascii="Times" w:eastAsia="Times New Roman" w:hAnsi="Times" w:cs="Times New Roman"/>
          <w:color w:val="000000"/>
        </w:rPr>
        <w:t xml:space="preserve">esults, </w:t>
      </w:r>
      <w:r w:rsidR="009442C1">
        <w:rPr>
          <w:rFonts w:ascii="Times" w:eastAsia="Times New Roman" w:hAnsi="Times" w:cs="Times New Roman"/>
          <w:color w:val="000000"/>
        </w:rPr>
        <w:t xml:space="preserve">time </w:t>
      </w:r>
      <w:r w:rsidR="009B069B">
        <w:rPr>
          <w:rFonts w:ascii="Times" w:eastAsia="Times New Roman" w:hAnsi="Times" w:cs="Times New Roman"/>
          <w:color w:val="000000"/>
        </w:rPr>
        <w:t>unit as ms.</w:t>
      </w:r>
    </w:p>
    <w:p w14:paraId="1A2FD287" w14:textId="0E9B2105" w:rsidR="00C16A4B" w:rsidRDefault="006972DF" w:rsidP="00C16A4B">
      <w:pPr>
        <w:ind w:left="720"/>
        <w:rPr>
          <w:rFonts w:ascii="Times" w:eastAsia="Times New Roman" w:hAnsi="Times" w:cs="Times New Roman"/>
          <w:b/>
          <w:color w:val="000000"/>
        </w:rPr>
      </w:pPr>
      <w:r w:rsidRPr="006972DF">
        <w:rPr>
          <w:rFonts w:ascii="Times" w:eastAsia="Times New Roman" w:hAnsi="Times" w:cs="Times New Roman"/>
          <w:b/>
          <w:color w:val="000000"/>
        </w:rPr>
        <w:t>1) S</w:t>
      </w:r>
      <w:r w:rsidR="00CA16E3" w:rsidRPr="006972DF">
        <w:rPr>
          <w:rFonts w:ascii="Times" w:eastAsia="Times New Roman" w:hAnsi="Times" w:cs="Times New Roman"/>
          <w:b/>
          <w:color w:val="000000"/>
        </w:rPr>
        <w:t>equential vs. parallel versions of corner finding.</w:t>
      </w:r>
      <w:r w:rsidRPr="006972DF">
        <w:rPr>
          <w:rFonts w:ascii="Times" w:eastAsia="Times New Roman" w:hAnsi="Times" w:cs="Times New Roman"/>
          <w:b/>
          <w:color w:val="000000"/>
        </w:rPr>
        <w:t xml:space="preserve"> Looking at V1 and V2</w:t>
      </w:r>
      <w:r w:rsidR="00CA16E3" w:rsidRPr="006972DF">
        <w:rPr>
          <w:rFonts w:ascii="Times" w:eastAsia="Times New Roman" w:hAnsi="Times" w:cs="Times New Roman"/>
          <w:b/>
          <w:color w:val="000000"/>
        </w:rPr>
        <w:t xml:space="preserve">, vary the cutoff for V2. </w:t>
      </w:r>
    </w:p>
    <w:p w14:paraId="58DE6FEA" w14:textId="168062BB" w:rsidR="00CA27CA" w:rsidRPr="00CA27CA" w:rsidRDefault="37CD30CE" w:rsidP="00C16A4B">
      <w:pPr>
        <w:ind w:left="720"/>
        <w:rPr>
          <w:rFonts w:ascii="Times" w:eastAsia="Times New Roman" w:hAnsi="Times" w:cs="Times New Roman"/>
          <w:color w:val="000000"/>
        </w:rPr>
      </w:pPr>
      <w:r>
        <w:t>Optimal cutoff for V2 would be 50000 = about 210000/4 cores.</w:t>
      </w:r>
    </w:p>
    <w:tbl>
      <w:tblPr>
        <w:tblStyle w:val="TableGrid"/>
        <w:tblW w:w="0" w:type="auto"/>
        <w:tblInd w:w="720" w:type="dxa"/>
        <w:tblLook w:val="04A0" w:firstRow="1" w:lastRow="0" w:firstColumn="1" w:lastColumn="0" w:noHBand="0" w:noVBand="1"/>
        <w:tblPrChange w:id="0" w:author="Yufang Sun" w:date="2015-03-08T16:39:00Z">
          <w:tblPr>
            <w:tblStyle w:val="TableGrid"/>
            <w:tblW w:w="0" w:type="auto"/>
            <w:tblInd w:w="720" w:type="dxa"/>
            <w:tblLook w:val="04A0" w:firstRow="1" w:lastRow="0" w:firstColumn="1" w:lastColumn="0" w:noHBand="0" w:noVBand="1"/>
          </w:tblPr>
        </w:tblPrChange>
      </w:tblPr>
      <w:tblGrid>
        <w:gridCol w:w="1400"/>
        <w:gridCol w:w="914"/>
        <w:gridCol w:w="1368"/>
        <w:gridCol w:w="1367"/>
        <w:gridCol w:w="1439"/>
        <w:gridCol w:w="1439"/>
        <w:gridCol w:w="1297"/>
        <w:gridCol w:w="1072"/>
        <w:tblGridChange w:id="1">
          <w:tblGrid>
            <w:gridCol w:w="1400"/>
            <w:gridCol w:w="914"/>
            <w:gridCol w:w="1368"/>
            <w:gridCol w:w="1367"/>
            <w:gridCol w:w="1439"/>
            <w:gridCol w:w="1439"/>
            <w:gridCol w:w="1297"/>
            <w:gridCol w:w="1072"/>
          </w:tblGrid>
        </w:tblGridChange>
      </w:tblGrid>
      <w:tr w:rsidR="00293ACE" w14:paraId="6C7DB875" w14:textId="26B6B2AE" w:rsidTr="00293ACE">
        <w:trPr>
          <w:trHeight w:val="255"/>
          <w:trPrChange w:id="2" w:author="Yufang Sun" w:date="2015-03-08T16:39:00Z">
            <w:trPr>
              <w:trHeight w:val="255"/>
            </w:trPr>
          </w:trPrChange>
        </w:trPr>
        <w:tc>
          <w:tcPr>
            <w:tcW w:w="1400" w:type="dxa"/>
            <w:tcPrChange w:id="3" w:author="Yufang Sun" w:date="2015-03-08T16:39:00Z">
              <w:tcPr>
                <w:tcW w:w="1400" w:type="dxa"/>
              </w:tcPr>
            </w:tcPrChange>
          </w:tcPr>
          <w:p w14:paraId="75828F64" w14:textId="0C0A6F1C" w:rsidR="00293ACE" w:rsidRDefault="00293ACE" w:rsidP="00C16A4B">
            <w:pPr>
              <w:rPr>
                <w:rFonts w:ascii="Times" w:eastAsia="Times New Roman" w:hAnsi="Times" w:cs="Times New Roman"/>
                <w:color w:val="000000"/>
              </w:rPr>
            </w:pPr>
          </w:p>
        </w:tc>
        <w:tc>
          <w:tcPr>
            <w:tcW w:w="914" w:type="dxa"/>
            <w:tcPrChange w:id="4" w:author="Yufang Sun" w:date="2015-03-08T16:39:00Z">
              <w:tcPr>
                <w:tcW w:w="914" w:type="dxa"/>
              </w:tcPr>
            </w:tcPrChange>
          </w:tcPr>
          <w:p w14:paraId="6F7BE269" w14:textId="10B85E68" w:rsidR="00293ACE" w:rsidRDefault="00293ACE" w:rsidP="00C16A4B">
            <w:pPr>
              <w:rPr>
                <w:rFonts w:ascii="Times" w:eastAsia="Times New Roman" w:hAnsi="Times" w:cs="Times New Roman"/>
                <w:color w:val="000000"/>
              </w:rPr>
            </w:pPr>
            <w:r>
              <w:rPr>
                <w:rFonts w:ascii="Times" w:eastAsia="Times New Roman" w:hAnsi="Times" w:cs="Times New Roman"/>
                <w:color w:val="000000"/>
              </w:rPr>
              <w:t>V1</w:t>
            </w:r>
          </w:p>
        </w:tc>
        <w:tc>
          <w:tcPr>
            <w:tcW w:w="1368" w:type="dxa"/>
            <w:tcPrChange w:id="5" w:author="Yufang Sun" w:date="2015-03-08T16:39:00Z">
              <w:tcPr>
                <w:tcW w:w="1368" w:type="dxa"/>
              </w:tcPr>
            </w:tcPrChange>
          </w:tcPr>
          <w:p w14:paraId="2CC3E950" w14:textId="53E76789" w:rsidR="00293ACE" w:rsidRDefault="00293ACE" w:rsidP="00C16A4B">
            <w:pPr>
              <w:rPr>
                <w:rFonts w:ascii="Times" w:eastAsia="Times New Roman" w:hAnsi="Times" w:cs="Times New Roman"/>
                <w:color w:val="000000"/>
              </w:rPr>
            </w:pPr>
            <w:r>
              <w:rPr>
                <w:rFonts w:ascii="Times" w:eastAsia="Times New Roman" w:hAnsi="Times" w:cs="Times New Roman"/>
                <w:color w:val="000000"/>
              </w:rPr>
              <w:t>V2:1000</w:t>
            </w:r>
          </w:p>
        </w:tc>
        <w:tc>
          <w:tcPr>
            <w:tcW w:w="1367" w:type="dxa"/>
            <w:tcPrChange w:id="6" w:author="Yufang Sun" w:date="2015-03-08T16:39:00Z">
              <w:tcPr>
                <w:tcW w:w="1367" w:type="dxa"/>
              </w:tcPr>
            </w:tcPrChange>
          </w:tcPr>
          <w:p w14:paraId="0595873D" w14:textId="4FFFEA55" w:rsidR="00293ACE" w:rsidRDefault="00293ACE" w:rsidP="00C16A4B">
            <w:pPr>
              <w:rPr>
                <w:rFonts w:ascii="Times" w:eastAsia="Times New Roman" w:hAnsi="Times" w:cs="Times New Roman"/>
                <w:color w:val="000000"/>
              </w:rPr>
            </w:pPr>
            <w:r>
              <w:rPr>
                <w:rFonts w:ascii="Times" w:eastAsia="Times New Roman" w:hAnsi="Times" w:cs="Times New Roman"/>
                <w:color w:val="000000"/>
              </w:rPr>
              <w:t>V2:5000</w:t>
            </w:r>
          </w:p>
        </w:tc>
        <w:tc>
          <w:tcPr>
            <w:tcW w:w="1439" w:type="dxa"/>
            <w:tcPrChange w:id="7" w:author="Yufang Sun" w:date="2015-03-08T16:39:00Z">
              <w:tcPr>
                <w:tcW w:w="1439" w:type="dxa"/>
              </w:tcPr>
            </w:tcPrChange>
          </w:tcPr>
          <w:p w14:paraId="72DA70CF" w14:textId="428F113F" w:rsidR="00293ACE" w:rsidRDefault="00293ACE" w:rsidP="00C16A4B">
            <w:pPr>
              <w:rPr>
                <w:rFonts w:ascii="Times" w:eastAsia="Times New Roman" w:hAnsi="Times" w:cs="Times New Roman"/>
                <w:color w:val="000000"/>
              </w:rPr>
            </w:pPr>
            <w:r>
              <w:rPr>
                <w:rFonts w:ascii="Times" w:eastAsia="Times New Roman" w:hAnsi="Times" w:cs="Times New Roman"/>
                <w:color w:val="000000"/>
              </w:rPr>
              <w:t>V2:10000</w:t>
            </w:r>
          </w:p>
        </w:tc>
        <w:tc>
          <w:tcPr>
            <w:tcW w:w="1439" w:type="dxa"/>
            <w:tcPrChange w:id="8" w:author="Yufang Sun" w:date="2015-03-08T16:39:00Z">
              <w:tcPr>
                <w:tcW w:w="1439" w:type="dxa"/>
              </w:tcPr>
            </w:tcPrChange>
          </w:tcPr>
          <w:p w14:paraId="4126B1BB" w14:textId="1475DC38" w:rsidR="00293ACE" w:rsidRDefault="00293ACE" w:rsidP="00C16A4B">
            <w:pPr>
              <w:rPr>
                <w:rFonts w:ascii="Times" w:eastAsia="Times New Roman" w:hAnsi="Times" w:cs="Times New Roman"/>
                <w:color w:val="000000"/>
              </w:rPr>
            </w:pPr>
            <w:r>
              <w:rPr>
                <w:rFonts w:ascii="Times" w:eastAsia="Times New Roman" w:hAnsi="Times" w:cs="Times New Roman"/>
                <w:color w:val="000000"/>
              </w:rPr>
              <w:t>V2:50000</w:t>
            </w:r>
          </w:p>
        </w:tc>
        <w:tc>
          <w:tcPr>
            <w:tcW w:w="1297" w:type="dxa"/>
            <w:tcPrChange w:id="9" w:author="Yufang Sun" w:date="2015-03-08T16:39:00Z">
              <w:tcPr>
                <w:tcW w:w="1297" w:type="dxa"/>
              </w:tcPr>
            </w:tcPrChange>
          </w:tcPr>
          <w:p w14:paraId="047D2895" w14:textId="4B076308" w:rsidR="00293ACE" w:rsidRDefault="00293ACE" w:rsidP="00C16A4B">
            <w:pPr>
              <w:rPr>
                <w:rFonts w:ascii="Times" w:eastAsia="Times New Roman" w:hAnsi="Times" w:cs="Times New Roman"/>
                <w:color w:val="000000"/>
              </w:rPr>
            </w:pPr>
            <w:r>
              <w:rPr>
                <w:rFonts w:ascii="Times" w:eastAsia="Times New Roman" w:hAnsi="Times" w:cs="Times New Roman"/>
                <w:color w:val="000000"/>
              </w:rPr>
              <w:t>V2: 100000</w:t>
            </w:r>
          </w:p>
        </w:tc>
        <w:tc>
          <w:tcPr>
            <w:tcW w:w="1072" w:type="dxa"/>
            <w:tcPrChange w:id="10" w:author="Yufang Sun" w:date="2015-03-08T16:39:00Z">
              <w:tcPr>
                <w:tcW w:w="1072" w:type="dxa"/>
              </w:tcPr>
            </w:tcPrChange>
          </w:tcPr>
          <w:p w14:paraId="49F18FB5" w14:textId="6D0DE2AC" w:rsidR="00293ACE" w:rsidRDefault="00293ACE" w:rsidP="00C16A4B">
            <w:pPr>
              <w:rPr>
                <w:rFonts w:ascii="Times" w:eastAsia="Times New Roman" w:hAnsi="Times" w:cs="Times New Roman"/>
                <w:color w:val="000000"/>
              </w:rPr>
            </w:pPr>
            <w:r>
              <w:rPr>
                <w:rFonts w:ascii="Times" w:eastAsia="Times New Roman" w:hAnsi="Times" w:cs="Times New Roman"/>
                <w:color w:val="000000"/>
              </w:rPr>
              <w:t>V2: 250000</w:t>
            </w:r>
          </w:p>
        </w:tc>
      </w:tr>
      <w:tr w:rsidR="00293ACE" w14:paraId="4015EC51" w14:textId="5322EC11" w:rsidTr="00293ACE">
        <w:trPr>
          <w:trHeight w:val="255"/>
          <w:trPrChange w:id="11" w:author="Yufang Sun" w:date="2015-03-08T16:39:00Z">
            <w:trPr>
              <w:trHeight w:val="255"/>
            </w:trPr>
          </w:trPrChange>
        </w:trPr>
        <w:tc>
          <w:tcPr>
            <w:tcW w:w="1400" w:type="dxa"/>
            <w:tcPrChange w:id="12" w:author="Yufang Sun" w:date="2015-03-08T16:39:00Z">
              <w:tcPr>
                <w:tcW w:w="1400" w:type="dxa"/>
              </w:tcPr>
            </w:tcPrChange>
          </w:tcPr>
          <w:p w14:paraId="11CF21B5" w14:textId="69C5302E" w:rsidR="00293ACE" w:rsidRDefault="00293ACE" w:rsidP="00C16A4B">
            <w:pPr>
              <w:rPr>
                <w:rFonts w:ascii="Times" w:eastAsia="Times New Roman" w:hAnsi="Times" w:cs="Times New Roman"/>
                <w:color w:val="000000"/>
              </w:rPr>
            </w:pPr>
            <w:r>
              <w:rPr>
                <w:rFonts w:ascii="Times" w:eastAsia="Times New Roman" w:hAnsi="Times" w:cs="Times New Roman"/>
                <w:color w:val="000000"/>
              </w:rPr>
              <w:t>First</w:t>
            </w:r>
          </w:p>
        </w:tc>
        <w:tc>
          <w:tcPr>
            <w:tcW w:w="914" w:type="dxa"/>
            <w:tcPrChange w:id="13" w:author="Yufang Sun" w:date="2015-03-08T16:39:00Z">
              <w:tcPr>
                <w:tcW w:w="914" w:type="dxa"/>
              </w:tcPr>
            </w:tcPrChange>
          </w:tcPr>
          <w:p w14:paraId="6C573832" w14:textId="0B269FB1" w:rsidR="00293ACE" w:rsidRDefault="00801052" w:rsidP="00C16A4B">
            <w:pPr>
              <w:rPr>
                <w:rFonts w:ascii="Times" w:eastAsia="Times New Roman" w:hAnsi="Times" w:cs="Times New Roman"/>
                <w:color w:val="000000"/>
              </w:rPr>
            </w:pPr>
            <w:ins w:id="14" w:author="Yufang Sun" w:date="2015-03-08T16:39:00Z">
              <w:r>
                <w:rPr>
                  <w:rFonts w:ascii="Times" w:eastAsia="Times New Roman" w:hAnsi="Times" w:cs="Times New Roman"/>
                  <w:color w:val="000000"/>
                </w:rPr>
                <w:t>15</w:t>
              </w:r>
            </w:ins>
            <w:del w:id="15" w:author="Yufang Sun" w:date="2015-03-08T16:39:00Z">
              <w:r w:rsidR="00293ACE">
                <w:rPr>
                  <w:rFonts w:ascii="Times" w:eastAsia="Times New Roman" w:hAnsi="Times" w:cs="Times New Roman"/>
                  <w:color w:val="000000"/>
                </w:rPr>
                <w:delText>26</w:delText>
              </w:r>
            </w:del>
          </w:p>
        </w:tc>
        <w:tc>
          <w:tcPr>
            <w:tcW w:w="1368" w:type="dxa"/>
            <w:tcPrChange w:id="16" w:author="Yufang Sun" w:date="2015-03-08T16:39:00Z">
              <w:tcPr>
                <w:tcW w:w="1368" w:type="dxa"/>
              </w:tcPr>
            </w:tcPrChange>
          </w:tcPr>
          <w:p w14:paraId="524CD446" w14:textId="18C11C62" w:rsidR="00293ACE" w:rsidRDefault="006A3E95" w:rsidP="00C16A4B">
            <w:pPr>
              <w:rPr>
                <w:rFonts w:ascii="Times" w:eastAsia="Times New Roman" w:hAnsi="Times" w:cs="Times New Roman"/>
                <w:color w:val="000000"/>
              </w:rPr>
            </w:pPr>
            <w:ins w:id="17" w:author="Yufang Sun" w:date="2015-03-08T16:39:00Z">
              <w:r>
                <w:rPr>
                  <w:rFonts w:ascii="Times" w:eastAsia="Times New Roman" w:hAnsi="Times" w:cs="Times New Roman"/>
                  <w:color w:val="000000"/>
                </w:rPr>
                <w:t>32</w:t>
              </w:r>
            </w:ins>
            <w:del w:id="18" w:author="Yufang Sun" w:date="2015-03-08T16:39:00Z">
              <w:r w:rsidR="00293ACE">
                <w:rPr>
                  <w:rFonts w:ascii="Times" w:eastAsia="Times New Roman" w:hAnsi="Times" w:cs="Times New Roman"/>
                  <w:color w:val="000000"/>
                </w:rPr>
                <w:delText>34</w:delText>
              </w:r>
            </w:del>
          </w:p>
        </w:tc>
        <w:tc>
          <w:tcPr>
            <w:tcW w:w="1367" w:type="dxa"/>
            <w:tcPrChange w:id="19" w:author="Yufang Sun" w:date="2015-03-08T16:39:00Z">
              <w:tcPr>
                <w:tcW w:w="1367" w:type="dxa"/>
              </w:tcPr>
            </w:tcPrChange>
          </w:tcPr>
          <w:p w14:paraId="72D508EE" w14:textId="68BFB0E3" w:rsidR="00293ACE" w:rsidRDefault="006A3E95" w:rsidP="00C16A4B">
            <w:pPr>
              <w:rPr>
                <w:rFonts w:ascii="Times" w:eastAsia="Times New Roman" w:hAnsi="Times" w:cs="Times New Roman"/>
                <w:color w:val="000000"/>
              </w:rPr>
            </w:pPr>
            <w:ins w:id="20" w:author="Yufang Sun" w:date="2015-03-08T16:39:00Z">
              <w:r>
                <w:rPr>
                  <w:rFonts w:ascii="Times" w:eastAsia="Times New Roman" w:hAnsi="Times" w:cs="Times New Roman"/>
                  <w:color w:val="000000"/>
                </w:rPr>
                <w:t>15</w:t>
              </w:r>
            </w:ins>
            <w:del w:id="21" w:author="Yufang Sun" w:date="2015-03-08T16:39:00Z">
              <w:r w:rsidR="00293ACE">
                <w:rPr>
                  <w:rFonts w:ascii="Times" w:eastAsia="Times New Roman" w:hAnsi="Times" w:cs="Times New Roman"/>
                  <w:color w:val="000000"/>
                </w:rPr>
                <w:delText>40</w:delText>
              </w:r>
            </w:del>
          </w:p>
        </w:tc>
        <w:tc>
          <w:tcPr>
            <w:tcW w:w="1439" w:type="dxa"/>
            <w:tcPrChange w:id="22" w:author="Yufang Sun" w:date="2015-03-08T16:39:00Z">
              <w:tcPr>
                <w:tcW w:w="1439" w:type="dxa"/>
              </w:tcPr>
            </w:tcPrChange>
          </w:tcPr>
          <w:p w14:paraId="6878721F" w14:textId="789BF5CE" w:rsidR="00293ACE" w:rsidRDefault="006A3E95" w:rsidP="00C16A4B">
            <w:pPr>
              <w:rPr>
                <w:rFonts w:ascii="Times" w:eastAsia="Times New Roman" w:hAnsi="Times" w:cs="Times New Roman"/>
                <w:color w:val="000000"/>
              </w:rPr>
            </w:pPr>
            <w:ins w:id="23" w:author="Yufang Sun" w:date="2015-03-08T16:39:00Z">
              <w:r>
                <w:rPr>
                  <w:rFonts w:ascii="Times" w:eastAsia="Times New Roman" w:hAnsi="Times" w:cs="Times New Roman"/>
                  <w:color w:val="000000"/>
                </w:rPr>
                <w:t>15</w:t>
              </w:r>
            </w:ins>
            <w:del w:id="24" w:author="Yufang Sun" w:date="2015-03-08T16:39:00Z">
              <w:r w:rsidR="00293ACE">
                <w:rPr>
                  <w:rFonts w:ascii="Times" w:eastAsia="Times New Roman" w:hAnsi="Times" w:cs="Times New Roman"/>
                  <w:color w:val="000000"/>
                </w:rPr>
                <w:delText>23</w:delText>
              </w:r>
            </w:del>
          </w:p>
        </w:tc>
        <w:tc>
          <w:tcPr>
            <w:tcW w:w="1439" w:type="dxa"/>
            <w:tcPrChange w:id="25" w:author="Yufang Sun" w:date="2015-03-08T16:39:00Z">
              <w:tcPr>
                <w:tcW w:w="1439" w:type="dxa"/>
              </w:tcPr>
            </w:tcPrChange>
          </w:tcPr>
          <w:p w14:paraId="6FBEF04B" w14:textId="4D5FB3C5" w:rsidR="00293ACE" w:rsidRDefault="006A3E95" w:rsidP="00C16A4B">
            <w:pPr>
              <w:rPr>
                <w:rFonts w:ascii="Times" w:eastAsia="Times New Roman" w:hAnsi="Times" w:cs="Times New Roman"/>
                <w:color w:val="000000"/>
              </w:rPr>
            </w:pPr>
            <w:ins w:id="26" w:author="Yufang Sun" w:date="2015-03-08T16:39:00Z">
              <w:r>
                <w:rPr>
                  <w:rFonts w:ascii="Times" w:eastAsia="Times New Roman" w:hAnsi="Times" w:cs="Times New Roman"/>
                  <w:color w:val="000000"/>
                </w:rPr>
                <w:t>15</w:t>
              </w:r>
            </w:ins>
            <w:del w:id="27" w:author="Yufang Sun" w:date="2015-03-08T16:39:00Z">
              <w:r w:rsidR="00293ACE">
                <w:rPr>
                  <w:rFonts w:ascii="Times" w:eastAsia="Times New Roman" w:hAnsi="Times" w:cs="Times New Roman"/>
                  <w:color w:val="000000"/>
                </w:rPr>
                <w:delText>22</w:delText>
              </w:r>
            </w:del>
          </w:p>
        </w:tc>
        <w:tc>
          <w:tcPr>
            <w:tcW w:w="1297" w:type="dxa"/>
            <w:tcPrChange w:id="28" w:author="Yufang Sun" w:date="2015-03-08T16:39:00Z">
              <w:tcPr>
                <w:tcW w:w="1297" w:type="dxa"/>
              </w:tcPr>
            </w:tcPrChange>
          </w:tcPr>
          <w:p w14:paraId="0B154FB5" w14:textId="5A08BDE4" w:rsidR="00293ACE" w:rsidRDefault="006A3E95" w:rsidP="00C16A4B">
            <w:pPr>
              <w:rPr>
                <w:rFonts w:ascii="Times" w:eastAsia="Times New Roman" w:hAnsi="Times" w:cs="Times New Roman"/>
                <w:color w:val="000000"/>
              </w:rPr>
            </w:pPr>
            <w:ins w:id="29" w:author="Yufang Sun" w:date="2015-03-08T16:39:00Z">
              <w:r>
                <w:rPr>
                  <w:rFonts w:ascii="Times" w:eastAsia="Times New Roman" w:hAnsi="Times" w:cs="Times New Roman"/>
                  <w:color w:val="000000"/>
                </w:rPr>
                <w:t>15</w:t>
              </w:r>
            </w:ins>
            <w:del w:id="30" w:author="Yufang Sun" w:date="2015-03-08T16:39:00Z">
              <w:r w:rsidR="00293ACE">
                <w:rPr>
                  <w:rFonts w:ascii="Times" w:eastAsia="Times New Roman" w:hAnsi="Times" w:cs="Times New Roman"/>
                  <w:color w:val="000000"/>
                </w:rPr>
                <w:delText>19</w:delText>
              </w:r>
            </w:del>
          </w:p>
        </w:tc>
        <w:tc>
          <w:tcPr>
            <w:tcW w:w="1072" w:type="dxa"/>
            <w:tcPrChange w:id="31" w:author="Yufang Sun" w:date="2015-03-08T16:39:00Z">
              <w:tcPr>
                <w:tcW w:w="1072" w:type="dxa"/>
              </w:tcPr>
            </w:tcPrChange>
          </w:tcPr>
          <w:p w14:paraId="7DC735CB" w14:textId="6AFD2977" w:rsidR="00293ACE" w:rsidRDefault="006F23C8" w:rsidP="00C16A4B">
            <w:pPr>
              <w:rPr>
                <w:rFonts w:ascii="Times" w:eastAsia="Times New Roman" w:hAnsi="Times" w:cs="Times New Roman"/>
                <w:color w:val="000000"/>
              </w:rPr>
            </w:pPr>
            <w:r>
              <w:rPr>
                <w:rFonts w:ascii="Times" w:eastAsia="Times New Roman" w:hAnsi="Times" w:cs="Times New Roman"/>
                <w:color w:val="000000"/>
              </w:rPr>
              <w:t>15</w:t>
            </w:r>
          </w:p>
        </w:tc>
      </w:tr>
      <w:tr w:rsidR="00293ACE" w14:paraId="4A9FC0AF" w14:textId="5E67A2FB" w:rsidTr="00293ACE">
        <w:trPr>
          <w:trHeight w:val="255"/>
          <w:trPrChange w:id="32" w:author="Yufang Sun" w:date="2015-03-08T16:39:00Z">
            <w:trPr>
              <w:trHeight w:val="255"/>
            </w:trPr>
          </w:trPrChange>
        </w:trPr>
        <w:tc>
          <w:tcPr>
            <w:tcW w:w="1400" w:type="dxa"/>
            <w:tcPrChange w:id="33" w:author="Yufang Sun" w:date="2015-03-08T16:39:00Z">
              <w:tcPr>
                <w:tcW w:w="1400" w:type="dxa"/>
              </w:tcPr>
            </w:tcPrChange>
          </w:tcPr>
          <w:p w14:paraId="2417AA22" w14:textId="5595A5E7" w:rsidR="00293ACE" w:rsidRDefault="00293ACE" w:rsidP="00C16A4B">
            <w:pPr>
              <w:rPr>
                <w:rFonts w:ascii="Times" w:eastAsia="Times New Roman" w:hAnsi="Times" w:cs="Times New Roman"/>
                <w:color w:val="000000"/>
              </w:rPr>
            </w:pPr>
            <w:r>
              <w:rPr>
                <w:rFonts w:ascii="Times" w:eastAsia="Times New Roman" w:hAnsi="Times" w:cs="Times New Roman"/>
                <w:color w:val="000000"/>
              </w:rPr>
              <w:t>Second</w:t>
            </w:r>
          </w:p>
        </w:tc>
        <w:tc>
          <w:tcPr>
            <w:tcW w:w="914" w:type="dxa"/>
            <w:tcPrChange w:id="34" w:author="Yufang Sun" w:date="2015-03-08T16:39:00Z">
              <w:tcPr>
                <w:tcW w:w="914" w:type="dxa"/>
              </w:tcPr>
            </w:tcPrChange>
          </w:tcPr>
          <w:p w14:paraId="34B85813" w14:textId="63C90B3C" w:rsidR="00293ACE" w:rsidRDefault="00801052" w:rsidP="00C16A4B">
            <w:pPr>
              <w:rPr>
                <w:rFonts w:ascii="Times" w:eastAsia="Times New Roman" w:hAnsi="Times" w:cs="Times New Roman"/>
                <w:color w:val="000000"/>
              </w:rPr>
            </w:pPr>
            <w:ins w:id="35" w:author="Yufang Sun" w:date="2015-03-08T16:39:00Z">
              <w:r>
                <w:rPr>
                  <w:rFonts w:ascii="Times" w:eastAsia="Times New Roman" w:hAnsi="Times" w:cs="Times New Roman"/>
                  <w:color w:val="000000"/>
                </w:rPr>
                <w:t>16</w:t>
              </w:r>
            </w:ins>
            <w:del w:id="36" w:author="Yufang Sun" w:date="2015-03-08T16:39:00Z">
              <w:r w:rsidR="00293ACE">
                <w:rPr>
                  <w:rFonts w:ascii="Times" w:eastAsia="Times New Roman" w:hAnsi="Times" w:cs="Times New Roman"/>
                  <w:color w:val="000000"/>
                </w:rPr>
                <w:delText>21</w:delText>
              </w:r>
            </w:del>
          </w:p>
        </w:tc>
        <w:tc>
          <w:tcPr>
            <w:tcW w:w="1368" w:type="dxa"/>
            <w:tcPrChange w:id="37" w:author="Yufang Sun" w:date="2015-03-08T16:39:00Z">
              <w:tcPr>
                <w:tcW w:w="1368" w:type="dxa"/>
              </w:tcPr>
            </w:tcPrChange>
          </w:tcPr>
          <w:p w14:paraId="3AE69180" w14:textId="436A8E2E" w:rsidR="00293ACE" w:rsidRDefault="006A3E95" w:rsidP="00C16A4B">
            <w:pPr>
              <w:rPr>
                <w:rFonts w:ascii="Times" w:eastAsia="Times New Roman" w:hAnsi="Times" w:cs="Times New Roman"/>
                <w:color w:val="000000"/>
              </w:rPr>
            </w:pPr>
            <w:ins w:id="38" w:author="Yufang Sun" w:date="2015-03-08T16:39:00Z">
              <w:r>
                <w:rPr>
                  <w:rFonts w:ascii="Times" w:eastAsia="Times New Roman" w:hAnsi="Times" w:cs="Times New Roman"/>
                  <w:color w:val="000000"/>
                </w:rPr>
                <w:t>31</w:t>
              </w:r>
            </w:ins>
            <w:del w:id="39" w:author="Yufang Sun" w:date="2015-03-08T16:39:00Z">
              <w:r w:rsidR="00293ACE">
                <w:rPr>
                  <w:rFonts w:ascii="Times" w:eastAsia="Times New Roman" w:hAnsi="Times" w:cs="Times New Roman"/>
                  <w:color w:val="000000"/>
                </w:rPr>
                <w:delText>21</w:delText>
              </w:r>
            </w:del>
          </w:p>
        </w:tc>
        <w:tc>
          <w:tcPr>
            <w:tcW w:w="1367" w:type="dxa"/>
            <w:tcPrChange w:id="40" w:author="Yufang Sun" w:date="2015-03-08T16:39:00Z">
              <w:tcPr>
                <w:tcW w:w="1367" w:type="dxa"/>
              </w:tcPr>
            </w:tcPrChange>
          </w:tcPr>
          <w:p w14:paraId="1A1C3976" w14:textId="1DB4C4CE" w:rsidR="00293ACE" w:rsidRDefault="006A3E95" w:rsidP="00C16A4B">
            <w:pPr>
              <w:rPr>
                <w:rFonts w:ascii="Times" w:eastAsia="Times New Roman" w:hAnsi="Times" w:cs="Times New Roman"/>
                <w:color w:val="000000"/>
              </w:rPr>
            </w:pPr>
            <w:ins w:id="41" w:author="Yufang Sun" w:date="2015-03-08T16:39:00Z">
              <w:r>
                <w:rPr>
                  <w:rFonts w:ascii="Times" w:eastAsia="Times New Roman" w:hAnsi="Times" w:cs="Times New Roman"/>
                  <w:color w:val="000000"/>
                </w:rPr>
                <w:t>30</w:t>
              </w:r>
            </w:ins>
            <w:del w:id="42" w:author="Yufang Sun" w:date="2015-03-08T16:39:00Z">
              <w:r w:rsidR="00293ACE">
                <w:rPr>
                  <w:rFonts w:ascii="Times" w:eastAsia="Times New Roman" w:hAnsi="Times" w:cs="Times New Roman"/>
                  <w:color w:val="000000"/>
                </w:rPr>
                <w:delText>20</w:delText>
              </w:r>
            </w:del>
          </w:p>
        </w:tc>
        <w:tc>
          <w:tcPr>
            <w:tcW w:w="1439" w:type="dxa"/>
            <w:tcPrChange w:id="43" w:author="Yufang Sun" w:date="2015-03-08T16:39:00Z">
              <w:tcPr>
                <w:tcW w:w="1439" w:type="dxa"/>
              </w:tcPr>
            </w:tcPrChange>
          </w:tcPr>
          <w:p w14:paraId="3A68A95A" w14:textId="1231D2C7" w:rsidR="00293ACE" w:rsidRDefault="006A3E95" w:rsidP="00C16A4B">
            <w:pPr>
              <w:rPr>
                <w:rFonts w:ascii="Times" w:eastAsia="Times New Roman" w:hAnsi="Times" w:cs="Times New Roman"/>
                <w:color w:val="000000"/>
              </w:rPr>
            </w:pPr>
            <w:ins w:id="44" w:author="Yufang Sun" w:date="2015-03-08T16:39:00Z">
              <w:r>
                <w:rPr>
                  <w:rFonts w:ascii="Times" w:eastAsia="Times New Roman" w:hAnsi="Times" w:cs="Times New Roman"/>
                  <w:color w:val="000000"/>
                </w:rPr>
                <w:t>32</w:t>
              </w:r>
            </w:ins>
            <w:del w:id="45" w:author="Yufang Sun" w:date="2015-03-08T16:39:00Z">
              <w:r w:rsidR="00293ACE">
                <w:rPr>
                  <w:rFonts w:ascii="Times" w:eastAsia="Times New Roman" w:hAnsi="Times" w:cs="Times New Roman"/>
                  <w:color w:val="000000"/>
                </w:rPr>
                <w:delText>41</w:delText>
              </w:r>
            </w:del>
          </w:p>
        </w:tc>
        <w:tc>
          <w:tcPr>
            <w:tcW w:w="1439" w:type="dxa"/>
            <w:tcPrChange w:id="46" w:author="Yufang Sun" w:date="2015-03-08T16:39:00Z">
              <w:tcPr>
                <w:tcW w:w="1439" w:type="dxa"/>
              </w:tcPr>
            </w:tcPrChange>
          </w:tcPr>
          <w:p w14:paraId="5C35B0F8" w14:textId="6B807504" w:rsidR="00293ACE" w:rsidRDefault="006A3E95" w:rsidP="00C16A4B">
            <w:pPr>
              <w:rPr>
                <w:rFonts w:ascii="Times" w:eastAsia="Times New Roman" w:hAnsi="Times" w:cs="Times New Roman"/>
                <w:color w:val="000000"/>
              </w:rPr>
            </w:pPr>
            <w:ins w:id="47" w:author="Yufang Sun" w:date="2015-03-08T16:39:00Z">
              <w:r>
                <w:rPr>
                  <w:rFonts w:ascii="Times" w:eastAsia="Times New Roman" w:hAnsi="Times" w:cs="Times New Roman"/>
                  <w:color w:val="000000"/>
                </w:rPr>
                <w:t>15</w:t>
              </w:r>
            </w:ins>
            <w:del w:id="48" w:author="Yufang Sun" w:date="2015-03-08T16:39:00Z">
              <w:r w:rsidR="00293ACE">
                <w:rPr>
                  <w:rFonts w:ascii="Times" w:eastAsia="Times New Roman" w:hAnsi="Times" w:cs="Times New Roman"/>
                  <w:color w:val="000000"/>
                </w:rPr>
                <w:delText>34</w:delText>
              </w:r>
            </w:del>
          </w:p>
        </w:tc>
        <w:tc>
          <w:tcPr>
            <w:tcW w:w="1297" w:type="dxa"/>
            <w:tcPrChange w:id="49" w:author="Yufang Sun" w:date="2015-03-08T16:39:00Z">
              <w:tcPr>
                <w:tcW w:w="1297" w:type="dxa"/>
              </w:tcPr>
            </w:tcPrChange>
          </w:tcPr>
          <w:p w14:paraId="12D2FAAE" w14:textId="0F2E55BA" w:rsidR="00293ACE" w:rsidRDefault="006A3E95" w:rsidP="00CA27CA">
            <w:pPr>
              <w:rPr>
                <w:rFonts w:ascii="Times" w:eastAsia="Times New Roman" w:hAnsi="Times" w:cs="Times New Roman"/>
                <w:color w:val="000000"/>
              </w:rPr>
            </w:pPr>
            <w:ins w:id="50" w:author="Yufang Sun" w:date="2015-03-08T16:39:00Z">
              <w:r>
                <w:rPr>
                  <w:rFonts w:ascii="Times" w:eastAsia="Times New Roman" w:hAnsi="Times" w:cs="Times New Roman"/>
                  <w:color w:val="000000"/>
                </w:rPr>
                <w:t>15</w:t>
              </w:r>
            </w:ins>
            <w:del w:id="51" w:author="Yufang Sun" w:date="2015-03-08T16:39:00Z">
              <w:r w:rsidR="00293ACE">
                <w:rPr>
                  <w:rFonts w:ascii="Times" w:eastAsia="Times New Roman" w:hAnsi="Times" w:cs="Times New Roman"/>
                  <w:color w:val="000000"/>
                </w:rPr>
                <w:delText>20</w:delText>
              </w:r>
            </w:del>
          </w:p>
        </w:tc>
        <w:tc>
          <w:tcPr>
            <w:tcW w:w="1072" w:type="dxa"/>
            <w:tcPrChange w:id="52" w:author="Yufang Sun" w:date="2015-03-08T16:39:00Z">
              <w:tcPr>
                <w:tcW w:w="1072" w:type="dxa"/>
              </w:tcPr>
            </w:tcPrChange>
          </w:tcPr>
          <w:p w14:paraId="48E4694D" w14:textId="0D2CB544" w:rsidR="00293ACE" w:rsidRDefault="006F23C8" w:rsidP="00CA27CA">
            <w:pPr>
              <w:rPr>
                <w:rFonts w:ascii="Times" w:eastAsia="Times New Roman" w:hAnsi="Times" w:cs="Times New Roman"/>
                <w:color w:val="000000"/>
              </w:rPr>
            </w:pPr>
            <w:r>
              <w:rPr>
                <w:rFonts w:ascii="Times" w:eastAsia="Times New Roman" w:hAnsi="Times" w:cs="Times New Roman"/>
                <w:color w:val="000000"/>
              </w:rPr>
              <w:t>16</w:t>
            </w:r>
          </w:p>
        </w:tc>
      </w:tr>
      <w:tr w:rsidR="00293ACE" w14:paraId="67611287" w14:textId="7DA87AF2" w:rsidTr="00293ACE">
        <w:trPr>
          <w:trHeight w:val="255"/>
          <w:trPrChange w:id="53" w:author="Yufang Sun" w:date="2015-03-08T16:39:00Z">
            <w:trPr>
              <w:trHeight w:val="255"/>
            </w:trPr>
          </w:trPrChange>
        </w:trPr>
        <w:tc>
          <w:tcPr>
            <w:tcW w:w="1400" w:type="dxa"/>
            <w:tcPrChange w:id="54" w:author="Yufang Sun" w:date="2015-03-08T16:39:00Z">
              <w:tcPr>
                <w:tcW w:w="1400" w:type="dxa"/>
              </w:tcPr>
            </w:tcPrChange>
          </w:tcPr>
          <w:p w14:paraId="6DAFE984" w14:textId="7D176823" w:rsidR="00293ACE" w:rsidRDefault="00293ACE" w:rsidP="00C16A4B">
            <w:pPr>
              <w:rPr>
                <w:rFonts w:ascii="Times" w:eastAsia="Times New Roman" w:hAnsi="Times" w:cs="Times New Roman"/>
                <w:color w:val="000000"/>
              </w:rPr>
            </w:pPr>
            <w:r>
              <w:rPr>
                <w:rFonts w:ascii="Times" w:eastAsia="Times New Roman" w:hAnsi="Times" w:cs="Times New Roman"/>
                <w:color w:val="000000"/>
              </w:rPr>
              <w:t>Third</w:t>
            </w:r>
          </w:p>
        </w:tc>
        <w:tc>
          <w:tcPr>
            <w:tcW w:w="914" w:type="dxa"/>
            <w:tcPrChange w:id="55" w:author="Yufang Sun" w:date="2015-03-08T16:39:00Z">
              <w:tcPr>
                <w:tcW w:w="914" w:type="dxa"/>
              </w:tcPr>
            </w:tcPrChange>
          </w:tcPr>
          <w:p w14:paraId="6920B6A7" w14:textId="32C0F702" w:rsidR="00293ACE" w:rsidRDefault="00801052" w:rsidP="00C16A4B">
            <w:pPr>
              <w:rPr>
                <w:rFonts w:ascii="Times" w:eastAsia="Times New Roman" w:hAnsi="Times" w:cs="Times New Roman"/>
                <w:color w:val="000000"/>
              </w:rPr>
            </w:pPr>
            <w:ins w:id="56" w:author="Yufang Sun" w:date="2015-03-08T16:39:00Z">
              <w:r>
                <w:rPr>
                  <w:rFonts w:ascii="Times" w:eastAsia="Times New Roman" w:hAnsi="Times" w:cs="Times New Roman"/>
                  <w:color w:val="000000"/>
                </w:rPr>
                <w:t>15</w:t>
              </w:r>
            </w:ins>
            <w:del w:id="57" w:author="Yufang Sun" w:date="2015-03-08T16:39:00Z">
              <w:r w:rsidR="00293ACE">
                <w:rPr>
                  <w:rFonts w:ascii="Times" w:eastAsia="Times New Roman" w:hAnsi="Times" w:cs="Times New Roman"/>
                  <w:color w:val="000000"/>
                </w:rPr>
                <w:delText>20</w:delText>
              </w:r>
            </w:del>
          </w:p>
        </w:tc>
        <w:tc>
          <w:tcPr>
            <w:tcW w:w="1368" w:type="dxa"/>
            <w:tcPrChange w:id="58" w:author="Yufang Sun" w:date="2015-03-08T16:39:00Z">
              <w:tcPr>
                <w:tcW w:w="1368" w:type="dxa"/>
              </w:tcPr>
            </w:tcPrChange>
          </w:tcPr>
          <w:p w14:paraId="109E5508" w14:textId="69DD457D" w:rsidR="00293ACE" w:rsidRDefault="006A3E95" w:rsidP="00C16A4B">
            <w:pPr>
              <w:rPr>
                <w:rFonts w:ascii="Times" w:eastAsia="Times New Roman" w:hAnsi="Times" w:cs="Times New Roman"/>
                <w:color w:val="000000"/>
              </w:rPr>
            </w:pPr>
            <w:ins w:id="59" w:author="Yufang Sun" w:date="2015-03-08T16:39:00Z">
              <w:r>
                <w:rPr>
                  <w:rFonts w:ascii="Times" w:eastAsia="Times New Roman" w:hAnsi="Times" w:cs="Times New Roman"/>
                  <w:color w:val="000000"/>
                </w:rPr>
                <w:t>31</w:t>
              </w:r>
            </w:ins>
            <w:del w:id="60" w:author="Yufang Sun" w:date="2015-03-08T16:39:00Z">
              <w:r w:rsidR="00293ACE">
                <w:rPr>
                  <w:rFonts w:ascii="Times" w:eastAsia="Times New Roman" w:hAnsi="Times" w:cs="Times New Roman"/>
                  <w:color w:val="000000"/>
                </w:rPr>
                <w:delText>29</w:delText>
              </w:r>
            </w:del>
          </w:p>
        </w:tc>
        <w:tc>
          <w:tcPr>
            <w:tcW w:w="1367" w:type="dxa"/>
            <w:tcPrChange w:id="61" w:author="Yufang Sun" w:date="2015-03-08T16:39:00Z">
              <w:tcPr>
                <w:tcW w:w="1367" w:type="dxa"/>
              </w:tcPr>
            </w:tcPrChange>
          </w:tcPr>
          <w:p w14:paraId="55211A50" w14:textId="3AEEDCDE" w:rsidR="00293ACE" w:rsidRDefault="006A3E95" w:rsidP="00C16A4B">
            <w:pPr>
              <w:rPr>
                <w:rFonts w:ascii="Times" w:eastAsia="Times New Roman" w:hAnsi="Times" w:cs="Times New Roman"/>
                <w:color w:val="000000"/>
              </w:rPr>
            </w:pPr>
            <w:ins w:id="62" w:author="Yufang Sun" w:date="2015-03-08T16:39:00Z">
              <w:r>
                <w:rPr>
                  <w:rFonts w:ascii="Times" w:eastAsia="Times New Roman" w:hAnsi="Times" w:cs="Times New Roman"/>
                  <w:color w:val="000000"/>
                </w:rPr>
                <w:t>15</w:t>
              </w:r>
            </w:ins>
            <w:del w:id="63" w:author="Yufang Sun" w:date="2015-03-08T16:39:00Z">
              <w:r w:rsidR="00293ACE">
                <w:rPr>
                  <w:rFonts w:ascii="Times" w:eastAsia="Times New Roman" w:hAnsi="Times" w:cs="Times New Roman"/>
                  <w:color w:val="000000"/>
                </w:rPr>
                <w:delText>25</w:delText>
              </w:r>
            </w:del>
          </w:p>
        </w:tc>
        <w:tc>
          <w:tcPr>
            <w:tcW w:w="1439" w:type="dxa"/>
            <w:tcPrChange w:id="64" w:author="Yufang Sun" w:date="2015-03-08T16:39:00Z">
              <w:tcPr>
                <w:tcW w:w="1439" w:type="dxa"/>
              </w:tcPr>
            </w:tcPrChange>
          </w:tcPr>
          <w:p w14:paraId="2530D2EC" w14:textId="1C6FE859" w:rsidR="00293ACE" w:rsidRDefault="006A3E95" w:rsidP="00C16A4B">
            <w:pPr>
              <w:rPr>
                <w:rFonts w:ascii="Times" w:eastAsia="Times New Roman" w:hAnsi="Times" w:cs="Times New Roman"/>
                <w:color w:val="000000"/>
              </w:rPr>
            </w:pPr>
            <w:ins w:id="65" w:author="Yufang Sun" w:date="2015-03-08T16:39:00Z">
              <w:r>
                <w:rPr>
                  <w:rFonts w:ascii="Times" w:eastAsia="Times New Roman" w:hAnsi="Times" w:cs="Times New Roman"/>
                  <w:color w:val="000000"/>
                </w:rPr>
                <w:t>15</w:t>
              </w:r>
            </w:ins>
            <w:del w:id="66" w:author="Yufang Sun" w:date="2015-03-08T16:39:00Z">
              <w:r w:rsidR="00293ACE">
                <w:rPr>
                  <w:rFonts w:ascii="Times" w:eastAsia="Times New Roman" w:hAnsi="Times" w:cs="Times New Roman"/>
                  <w:color w:val="000000"/>
                </w:rPr>
                <w:delText>24</w:delText>
              </w:r>
            </w:del>
          </w:p>
        </w:tc>
        <w:tc>
          <w:tcPr>
            <w:tcW w:w="1439" w:type="dxa"/>
            <w:tcPrChange w:id="67" w:author="Yufang Sun" w:date="2015-03-08T16:39:00Z">
              <w:tcPr>
                <w:tcW w:w="1439" w:type="dxa"/>
              </w:tcPr>
            </w:tcPrChange>
          </w:tcPr>
          <w:p w14:paraId="5D18785B" w14:textId="5A506A3E" w:rsidR="00293ACE" w:rsidRDefault="006A3E95" w:rsidP="00C16A4B">
            <w:pPr>
              <w:rPr>
                <w:rFonts w:ascii="Times" w:eastAsia="Times New Roman" w:hAnsi="Times" w:cs="Times New Roman"/>
                <w:color w:val="000000"/>
              </w:rPr>
            </w:pPr>
            <w:ins w:id="68" w:author="Yufang Sun" w:date="2015-03-08T16:39:00Z">
              <w:r>
                <w:rPr>
                  <w:rFonts w:ascii="Times" w:eastAsia="Times New Roman" w:hAnsi="Times" w:cs="Times New Roman"/>
                  <w:color w:val="000000"/>
                </w:rPr>
                <w:t>16</w:t>
              </w:r>
            </w:ins>
            <w:del w:id="69" w:author="Yufang Sun" w:date="2015-03-08T16:39:00Z">
              <w:r w:rsidR="00293ACE">
                <w:rPr>
                  <w:rFonts w:ascii="Times" w:eastAsia="Times New Roman" w:hAnsi="Times" w:cs="Times New Roman"/>
                  <w:color w:val="000000"/>
                </w:rPr>
                <w:delText>35</w:delText>
              </w:r>
            </w:del>
          </w:p>
        </w:tc>
        <w:tc>
          <w:tcPr>
            <w:tcW w:w="1297" w:type="dxa"/>
            <w:tcPrChange w:id="70" w:author="Yufang Sun" w:date="2015-03-08T16:39:00Z">
              <w:tcPr>
                <w:tcW w:w="1297" w:type="dxa"/>
              </w:tcPr>
            </w:tcPrChange>
          </w:tcPr>
          <w:p w14:paraId="0ECE25FC" w14:textId="7F9B87D3" w:rsidR="00293ACE" w:rsidRDefault="006A3E95" w:rsidP="00C16A4B">
            <w:pPr>
              <w:rPr>
                <w:rFonts w:ascii="Times" w:eastAsia="Times New Roman" w:hAnsi="Times" w:cs="Times New Roman"/>
                <w:color w:val="000000"/>
              </w:rPr>
            </w:pPr>
            <w:ins w:id="71" w:author="Yufang Sun" w:date="2015-03-08T16:39:00Z">
              <w:r>
                <w:rPr>
                  <w:rFonts w:ascii="Times" w:eastAsia="Times New Roman" w:hAnsi="Times" w:cs="Times New Roman"/>
                  <w:color w:val="000000"/>
                </w:rPr>
                <w:t>15</w:t>
              </w:r>
            </w:ins>
            <w:del w:id="72" w:author="Yufang Sun" w:date="2015-03-08T16:39:00Z">
              <w:r w:rsidR="00293ACE">
                <w:rPr>
                  <w:rFonts w:ascii="Times" w:eastAsia="Times New Roman" w:hAnsi="Times" w:cs="Times New Roman"/>
                  <w:color w:val="000000"/>
                </w:rPr>
                <w:delText>19</w:delText>
              </w:r>
            </w:del>
          </w:p>
        </w:tc>
        <w:tc>
          <w:tcPr>
            <w:tcW w:w="1072" w:type="dxa"/>
            <w:tcPrChange w:id="73" w:author="Yufang Sun" w:date="2015-03-08T16:39:00Z">
              <w:tcPr>
                <w:tcW w:w="1072" w:type="dxa"/>
              </w:tcPr>
            </w:tcPrChange>
          </w:tcPr>
          <w:p w14:paraId="43819D29" w14:textId="0732AF13" w:rsidR="00293ACE" w:rsidRDefault="006F23C8" w:rsidP="00C16A4B">
            <w:pPr>
              <w:rPr>
                <w:rFonts w:ascii="Times" w:eastAsia="Times New Roman" w:hAnsi="Times" w:cs="Times New Roman"/>
                <w:color w:val="000000"/>
              </w:rPr>
            </w:pPr>
            <w:r>
              <w:rPr>
                <w:rFonts w:ascii="Times" w:eastAsia="Times New Roman" w:hAnsi="Times" w:cs="Times New Roman"/>
                <w:color w:val="000000"/>
              </w:rPr>
              <w:t>15</w:t>
            </w:r>
          </w:p>
        </w:tc>
      </w:tr>
      <w:tr w:rsidR="00293ACE" w14:paraId="1952EE91" w14:textId="5E77027D" w:rsidTr="00293ACE">
        <w:trPr>
          <w:trHeight w:val="269"/>
          <w:trPrChange w:id="74" w:author="Yufang Sun" w:date="2015-03-08T16:39:00Z">
            <w:trPr>
              <w:trHeight w:val="269"/>
            </w:trPr>
          </w:trPrChange>
        </w:trPr>
        <w:tc>
          <w:tcPr>
            <w:tcW w:w="1400" w:type="dxa"/>
            <w:tcPrChange w:id="75" w:author="Yufang Sun" w:date="2015-03-08T16:39:00Z">
              <w:tcPr>
                <w:tcW w:w="1400" w:type="dxa"/>
              </w:tcPr>
            </w:tcPrChange>
          </w:tcPr>
          <w:p w14:paraId="5F7EBCB2" w14:textId="1D96F10B" w:rsidR="00293ACE" w:rsidRDefault="00293ACE" w:rsidP="00C16A4B">
            <w:pPr>
              <w:rPr>
                <w:rFonts w:ascii="Times" w:eastAsia="Times New Roman" w:hAnsi="Times" w:cs="Times New Roman"/>
                <w:color w:val="000000"/>
              </w:rPr>
            </w:pPr>
            <w:r>
              <w:rPr>
                <w:rFonts w:ascii="Times" w:eastAsia="Times New Roman" w:hAnsi="Times" w:cs="Times New Roman"/>
                <w:color w:val="000000"/>
              </w:rPr>
              <w:t>Average:</w:t>
            </w:r>
          </w:p>
        </w:tc>
        <w:tc>
          <w:tcPr>
            <w:tcW w:w="914" w:type="dxa"/>
            <w:tcPrChange w:id="76" w:author="Yufang Sun" w:date="2015-03-08T16:39:00Z">
              <w:tcPr>
                <w:tcW w:w="914" w:type="dxa"/>
              </w:tcPr>
            </w:tcPrChange>
          </w:tcPr>
          <w:p w14:paraId="1C19E5D6" w14:textId="73BDF86B" w:rsidR="00293ACE" w:rsidRDefault="00801052" w:rsidP="00C16A4B">
            <w:pPr>
              <w:rPr>
                <w:rFonts w:ascii="Times" w:eastAsia="Times New Roman" w:hAnsi="Times" w:cs="Times New Roman"/>
                <w:color w:val="000000"/>
              </w:rPr>
            </w:pPr>
            <w:ins w:id="77" w:author="Yufang Sun" w:date="2015-03-08T16:39:00Z">
              <w:r>
                <w:rPr>
                  <w:rFonts w:ascii="Times" w:eastAsia="Times New Roman" w:hAnsi="Times" w:cs="Times New Roman"/>
                  <w:color w:val="000000"/>
                </w:rPr>
                <w:t>15</w:t>
              </w:r>
            </w:ins>
            <w:del w:id="78" w:author="Yufang Sun" w:date="2015-03-08T16:39:00Z">
              <w:r w:rsidR="00293ACE">
                <w:rPr>
                  <w:rFonts w:ascii="Times" w:eastAsia="Times New Roman" w:hAnsi="Times" w:cs="Times New Roman"/>
                  <w:color w:val="000000"/>
                </w:rPr>
                <w:delText>22</w:delText>
              </w:r>
            </w:del>
          </w:p>
        </w:tc>
        <w:tc>
          <w:tcPr>
            <w:tcW w:w="1368" w:type="dxa"/>
            <w:tcPrChange w:id="79" w:author="Yufang Sun" w:date="2015-03-08T16:39:00Z">
              <w:tcPr>
                <w:tcW w:w="1368" w:type="dxa"/>
              </w:tcPr>
            </w:tcPrChange>
          </w:tcPr>
          <w:p w14:paraId="28930F2C" w14:textId="59F00580" w:rsidR="00293ACE" w:rsidRDefault="006A3E95" w:rsidP="00C16A4B">
            <w:pPr>
              <w:rPr>
                <w:rFonts w:ascii="Times" w:eastAsia="Times New Roman" w:hAnsi="Times" w:cs="Times New Roman"/>
                <w:color w:val="000000"/>
              </w:rPr>
            </w:pPr>
            <w:ins w:id="80" w:author="Yufang Sun" w:date="2015-03-08T16:39:00Z">
              <w:r>
                <w:rPr>
                  <w:rFonts w:ascii="Times" w:eastAsia="Times New Roman" w:hAnsi="Times" w:cs="Times New Roman"/>
                  <w:color w:val="000000"/>
                </w:rPr>
                <w:t>31</w:t>
              </w:r>
            </w:ins>
            <w:del w:id="81" w:author="Yufang Sun" w:date="2015-03-08T16:39:00Z">
              <w:r w:rsidR="00293ACE">
                <w:rPr>
                  <w:rFonts w:ascii="Times" w:eastAsia="Times New Roman" w:hAnsi="Times" w:cs="Times New Roman"/>
                  <w:color w:val="000000"/>
                </w:rPr>
                <w:delText>28</w:delText>
              </w:r>
            </w:del>
          </w:p>
        </w:tc>
        <w:tc>
          <w:tcPr>
            <w:tcW w:w="1367" w:type="dxa"/>
            <w:tcPrChange w:id="82" w:author="Yufang Sun" w:date="2015-03-08T16:39:00Z">
              <w:tcPr>
                <w:tcW w:w="1367" w:type="dxa"/>
              </w:tcPr>
            </w:tcPrChange>
          </w:tcPr>
          <w:p w14:paraId="2CB9C8F4" w14:textId="680FD73D" w:rsidR="00293ACE" w:rsidRDefault="006A3E95" w:rsidP="00C16A4B">
            <w:pPr>
              <w:rPr>
                <w:rFonts w:ascii="Times" w:eastAsia="Times New Roman" w:hAnsi="Times" w:cs="Times New Roman"/>
                <w:color w:val="000000"/>
              </w:rPr>
            </w:pPr>
            <w:ins w:id="83" w:author="Yufang Sun" w:date="2015-03-08T16:39:00Z">
              <w:r>
                <w:rPr>
                  <w:rFonts w:ascii="Times" w:eastAsia="Times New Roman" w:hAnsi="Times" w:cs="Times New Roman"/>
                  <w:color w:val="000000"/>
                </w:rPr>
                <w:t>20</w:t>
              </w:r>
            </w:ins>
            <w:del w:id="84" w:author="Yufang Sun" w:date="2015-03-08T16:39:00Z">
              <w:r w:rsidR="00293ACE">
                <w:rPr>
                  <w:rFonts w:ascii="Times" w:eastAsia="Times New Roman" w:hAnsi="Times" w:cs="Times New Roman"/>
                  <w:color w:val="000000"/>
                </w:rPr>
                <w:delText>28</w:delText>
              </w:r>
            </w:del>
          </w:p>
        </w:tc>
        <w:tc>
          <w:tcPr>
            <w:tcW w:w="1439" w:type="dxa"/>
            <w:tcPrChange w:id="85" w:author="Yufang Sun" w:date="2015-03-08T16:39:00Z">
              <w:tcPr>
                <w:tcW w:w="1439" w:type="dxa"/>
              </w:tcPr>
            </w:tcPrChange>
          </w:tcPr>
          <w:p w14:paraId="6E5EF46E" w14:textId="42C133E6" w:rsidR="00293ACE" w:rsidRDefault="006A3E95" w:rsidP="00C16A4B">
            <w:pPr>
              <w:rPr>
                <w:rFonts w:ascii="Times" w:eastAsia="Times New Roman" w:hAnsi="Times" w:cs="Times New Roman"/>
                <w:color w:val="000000"/>
              </w:rPr>
            </w:pPr>
            <w:ins w:id="86" w:author="Yufang Sun" w:date="2015-03-08T16:39:00Z">
              <w:r>
                <w:rPr>
                  <w:rFonts w:ascii="Times" w:eastAsia="Times New Roman" w:hAnsi="Times" w:cs="Times New Roman"/>
                  <w:color w:val="000000"/>
                </w:rPr>
                <w:t>20</w:t>
              </w:r>
            </w:ins>
            <w:del w:id="87" w:author="Yufang Sun" w:date="2015-03-08T16:39:00Z">
              <w:r w:rsidR="00293ACE">
                <w:rPr>
                  <w:rFonts w:ascii="Times" w:eastAsia="Times New Roman" w:hAnsi="Times" w:cs="Times New Roman"/>
                  <w:color w:val="000000"/>
                </w:rPr>
                <w:delText>29</w:delText>
              </w:r>
            </w:del>
          </w:p>
        </w:tc>
        <w:tc>
          <w:tcPr>
            <w:tcW w:w="1439" w:type="dxa"/>
            <w:tcPrChange w:id="88" w:author="Yufang Sun" w:date="2015-03-08T16:39:00Z">
              <w:tcPr>
                <w:tcW w:w="1439" w:type="dxa"/>
              </w:tcPr>
            </w:tcPrChange>
          </w:tcPr>
          <w:p w14:paraId="4BD41E37" w14:textId="08F0D83F" w:rsidR="00293ACE" w:rsidRDefault="006A3E95" w:rsidP="00C16A4B">
            <w:pPr>
              <w:rPr>
                <w:rFonts w:ascii="Times" w:eastAsia="Times New Roman" w:hAnsi="Times" w:cs="Times New Roman"/>
                <w:color w:val="000000"/>
              </w:rPr>
            </w:pPr>
            <w:ins w:id="89" w:author="Yufang Sun" w:date="2015-03-08T16:39:00Z">
              <w:r>
                <w:rPr>
                  <w:rFonts w:ascii="Times" w:eastAsia="Times New Roman" w:hAnsi="Times" w:cs="Times New Roman"/>
                  <w:color w:val="000000"/>
                </w:rPr>
                <w:t>15</w:t>
              </w:r>
            </w:ins>
            <w:del w:id="90" w:author="Yufang Sun" w:date="2015-03-08T16:39:00Z">
              <w:r w:rsidR="00293ACE">
                <w:rPr>
                  <w:rFonts w:ascii="Times" w:eastAsia="Times New Roman" w:hAnsi="Times" w:cs="Times New Roman"/>
                  <w:color w:val="000000"/>
                </w:rPr>
                <w:delText>30</w:delText>
              </w:r>
            </w:del>
          </w:p>
        </w:tc>
        <w:tc>
          <w:tcPr>
            <w:tcW w:w="1297" w:type="dxa"/>
            <w:tcPrChange w:id="91" w:author="Yufang Sun" w:date="2015-03-08T16:39:00Z">
              <w:tcPr>
                <w:tcW w:w="1297" w:type="dxa"/>
              </w:tcPr>
            </w:tcPrChange>
          </w:tcPr>
          <w:p w14:paraId="2398005E" w14:textId="1AA4ACA0" w:rsidR="00293ACE" w:rsidRDefault="006A3E95" w:rsidP="00C16A4B">
            <w:pPr>
              <w:rPr>
                <w:rFonts w:ascii="Times" w:eastAsia="Times New Roman" w:hAnsi="Times" w:cs="Times New Roman"/>
                <w:color w:val="000000"/>
              </w:rPr>
            </w:pPr>
            <w:ins w:id="92" w:author="Yufang Sun" w:date="2015-03-08T16:39:00Z">
              <w:r>
                <w:rPr>
                  <w:rFonts w:ascii="Times" w:eastAsia="Times New Roman" w:hAnsi="Times" w:cs="Times New Roman"/>
                  <w:color w:val="000000"/>
                </w:rPr>
                <w:t>15</w:t>
              </w:r>
            </w:ins>
            <w:del w:id="93" w:author="Yufang Sun" w:date="2015-03-08T16:39:00Z">
              <w:r w:rsidR="00293ACE">
                <w:rPr>
                  <w:rFonts w:ascii="Times" w:eastAsia="Times New Roman" w:hAnsi="Times" w:cs="Times New Roman"/>
                  <w:color w:val="000000"/>
                </w:rPr>
                <w:delText>19</w:delText>
              </w:r>
            </w:del>
          </w:p>
        </w:tc>
        <w:tc>
          <w:tcPr>
            <w:tcW w:w="1072" w:type="dxa"/>
            <w:tcPrChange w:id="94" w:author="Yufang Sun" w:date="2015-03-08T16:39:00Z">
              <w:tcPr>
                <w:tcW w:w="1072" w:type="dxa"/>
              </w:tcPr>
            </w:tcPrChange>
          </w:tcPr>
          <w:p w14:paraId="16A75206" w14:textId="3E731650" w:rsidR="00293ACE" w:rsidRDefault="006F23C8" w:rsidP="00C16A4B">
            <w:pPr>
              <w:rPr>
                <w:rFonts w:ascii="Times" w:eastAsia="Times New Roman" w:hAnsi="Times" w:cs="Times New Roman"/>
                <w:color w:val="000000"/>
              </w:rPr>
            </w:pPr>
            <w:r>
              <w:rPr>
                <w:rFonts w:ascii="Times" w:eastAsia="Times New Roman" w:hAnsi="Times" w:cs="Times New Roman"/>
                <w:color w:val="000000"/>
              </w:rPr>
              <w:t>15</w:t>
            </w:r>
          </w:p>
        </w:tc>
      </w:tr>
    </w:tbl>
    <w:p w14:paraId="4C28B803" w14:textId="77777777" w:rsidR="009007F9" w:rsidRDefault="009007F9" w:rsidP="00C16A4B">
      <w:pPr>
        <w:ind w:left="720"/>
        <w:rPr>
          <w:del w:id="95" w:author="Yufang Sun" w:date="2015-03-08T16:39:00Z"/>
          <w:rFonts w:ascii="Times" w:eastAsia="Times New Roman" w:hAnsi="Times" w:cs="Times New Roman"/>
          <w:color w:val="000000"/>
        </w:rPr>
      </w:pPr>
    </w:p>
    <w:p w14:paraId="0C4EBA28" w14:textId="77777777" w:rsidR="00DB656E" w:rsidRPr="00B6122B" w:rsidRDefault="00DB656E" w:rsidP="009442C1">
      <w:pPr>
        <w:rPr>
          <w:rFonts w:ascii="Times" w:eastAsia="Times New Roman" w:hAnsi="Times" w:cs="Times New Roman"/>
          <w:color w:val="000000"/>
        </w:rPr>
      </w:pPr>
    </w:p>
    <w:p w14:paraId="5281EECB" w14:textId="77777777" w:rsidR="006972DF" w:rsidRDefault="006972DF" w:rsidP="006972DF">
      <w:pPr>
        <w:rPr>
          <w:rFonts w:ascii="Times" w:eastAsia="Times New Roman" w:hAnsi="Times" w:cs="Times New Roman"/>
          <w:b/>
          <w:color w:val="000000"/>
        </w:rPr>
      </w:pPr>
      <w:r w:rsidRPr="006972DF">
        <w:rPr>
          <w:rFonts w:ascii="Times" w:eastAsia="Times New Roman" w:hAnsi="Times" w:cs="Times New Roman"/>
          <w:b/>
          <w:color w:val="000000"/>
        </w:rPr>
        <w:t xml:space="preserve">            2) Cut-off</w:t>
      </w:r>
      <w:r w:rsidR="00CA16E3" w:rsidRPr="006972DF">
        <w:rPr>
          <w:rFonts w:ascii="Times" w:eastAsia="Times New Roman" w:hAnsi="Times" w:cs="Times New Roman"/>
          <w:b/>
          <w:color w:val="000000"/>
        </w:rPr>
        <w:t xml:space="preserve"> in the grid-building step. Looking at V3 and V4</w:t>
      </w:r>
      <w:r w:rsidRPr="006972DF">
        <w:rPr>
          <w:rFonts w:ascii="Times" w:eastAsia="Times New Roman" w:hAnsi="Times" w:cs="Times New Roman"/>
          <w:b/>
          <w:color w:val="000000"/>
        </w:rPr>
        <w:t>, vary grid-building cutoff for V4.</w:t>
      </w:r>
    </w:p>
    <w:p w14:paraId="696E2844" w14:textId="0D8D4228" w:rsidR="007038C7" w:rsidRPr="0007542E" w:rsidRDefault="007038C7" w:rsidP="006972DF">
      <w:pPr>
        <w:rPr>
          <w:rFonts w:ascii="Times" w:eastAsia="Times New Roman" w:hAnsi="Times" w:cs="Times New Roman"/>
          <w:color w:val="000000"/>
        </w:rPr>
      </w:pPr>
      <w:r>
        <w:rPr>
          <w:rFonts w:ascii="Times" w:eastAsia="Times New Roman" w:hAnsi="Times" w:cs="Times New Roman"/>
          <w:b/>
          <w:color w:val="000000"/>
        </w:rPr>
        <w:tab/>
      </w:r>
      <w:r w:rsidR="0007542E" w:rsidRPr="37CD30CE">
        <w:rPr>
          <w:rFonts w:ascii="Times,Times New Roman" w:eastAsia="Times,Times New Roman" w:hAnsi="Times,Times New Roman" w:cs="Times,Times New Roman"/>
          <w:color w:val="000000"/>
        </w:rPr>
        <w:t>For experimental control: we use 10000 cutoff for V4 merging grid. V4 optimal cutoff: 50000</w:t>
      </w:r>
    </w:p>
    <w:tbl>
      <w:tblPr>
        <w:tblStyle w:val="TableGrid"/>
        <w:tblW w:w="0" w:type="auto"/>
        <w:tblInd w:w="720" w:type="dxa"/>
        <w:tblLook w:val="04A0" w:firstRow="1" w:lastRow="0" w:firstColumn="1" w:lastColumn="0" w:noHBand="0" w:noVBand="1"/>
        <w:tblPrChange w:id="96" w:author="Yufang Sun" w:date="2015-03-08T16:39:00Z">
          <w:tblPr>
            <w:tblStyle w:val="TableGrid"/>
            <w:tblW w:w="0" w:type="auto"/>
            <w:tblInd w:w="720" w:type="dxa"/>
            <w:tblLook w:val="04A0" w:firstRow="1" w:lastRow="0" w:firstColumn="1" w:lastColumn="0" w:noHBand="0" w:noVBand="1"/>
          </w:tblPr>
        </w:tblPrChange>
      </w:tblPr>
      <w:tblGrid>
        <w:gridCol w:w="1401"/>
        <w:gridCol w:w="912"/>
        <w:gridCol w:w="1369"/>
        <w:gridCol w:w="1368"/>
        <w:gridCol w:w="1441"/>
        <w:gridCol w:w="1441"/>
        <w:gridCol w:w="1298"/>
        <w:gridCol w:w="1066"/>
        <w:tblGridChange w:id="97">
          <w:tblGrid>
            <w:gridCol w:w="1401"/>
            <w:gridCol w:w="912"/>
            <w:gridCol w:w="1369"/>
            <w:gridCol w:w="1368"/>
            <w:gridCol w:w="1441"/>
            <w:gridCol w:w="1441"/>
            <w:gridCol w:w="1298"/>
            <w:gridCol w:w="1066"/>
          </w:tblGrid>
        </w:tblGridChange>
      </w:tblGrid>
      <w:tr w:rsidR="00293ACE" w14:paraId="2A829FD2" w14:textId="6A2DEA8A" w:rsidTr="00293ACE">
        <w:tc>
          <w:tcPr>
            <w:tcW w:w="1401" w:type="dxa"/>
            <w:tcPrChange w:id="98" w:author="Yufang Sun" w:date="2015-03-08T16:39:00Z">
              <w:tcPr>
                <w:tcW w:w="1401" w:type="dxa"/>
              </w:tcPr>
            </w:tcPrChange>
          </w:tcPr>
          <w:p w14:paraId="420BAAE5" w14:textId="77777777" w:rsidR="00293ACE" w:rsidRDefault="00293ACE" w:rsidP="007038C7">
            <w:pPr>
              <w:rPr>
                <w:rFonts w:ascii="Times" w:eastAsia="Times New Roman" w:hAnsi="Times" w:cs="Times New Roman"/>
                <w:color w:val="000000"/>
              </w:rPr>
            </w:pPr>
          </w:p>
        </w:tc>
        <w:tc>
          <w:tcPr>
            <w:tcW w:w="912" w:type="dxa"/>
            <w:tcPrChange w:id="99" w:author="Yufang Sun" w:date="2015-03-08T16:39:00Z">
              <w:tcPr>
                <w:tcW w:w="912" w:type="dxa"/>
              </w:tcPr>
            </w:tcPrChange>
          </w:tcPr>
          <w:p w14:paraId="54A7E623" w14:textId="0F7A32A3" w:rsidR="00293ACE" w:rsidRDefault="00293ACE" w:rsidP="007038C7">
            <w:pPr>
              <w:rPr>
                <w:rFonts w:ascii="Times" w:eastAsia="Times New Roman" w:hAnsi="Times" w:cs="Times New Roman"/>
                <w:color w:val="000000"/>
              </w:rPr>
            </w:pPr>
            <w:r>
              <w:rPr>
                <w:rFonts w:ascii="Times" w:eastAsia="Times New Roman" w:hAnsi="Times" w:cs="Times New Roman"/>
                <w:color w:val="000000"/>
              </w:rPr>
              <w:t>V3</w:t>
            </w:r>
          </w:p>
        </w:tc>
        <w:tc>
          <w:tcPr>
            <w:tcW w:w="1369" w:type="dxa"/>
            <w:tcPrChange w:id="100" w:author="Yufang Sun" w:date="2015-03-08T16:39:00Z">
              <w:tcPr>
                <w:tcW w:w="1369" w:type="dxa"/>
              </w:tcPr>
            </w:tcPrChange>
          </w:tcPr>
          <w:p w14:paraId="4834A97A" w14:textId="25F47D56" w:rsidR="00293ACE" w:rsidRDefault="00293ACE" w:rsidP="007038C7">
            <w:pPr>
              <w:rPr>
                <w:rFonts w:ascii="Times" w:eastAsia="Times New Roman" w:hAnsi="Times" w:cs="Times New Roman"/>
                <w:color w:val="000000"/>
              </w:rPr>
            </w:pPr>
            <w:r>
              <w:rPr>
                <w:rFonts w:ascii="Times" w:eastAsia="Times New Roman" w:hAnsi="Times" w:cs="Times New Roman"/>
                <w:color w:val="000000"/>
              </w:rPr>
              <w:t>V4:1000</w:t>
            </w:r>
          </w:p>
        </w:tc>
        <w:tc>
          <w:tcPr>
            <w:tcW w:w="1368" w:type="dxa"/>
            <w:tcPrChange w:id="101" w:author="Yufang Sun" w:date="2015-03-08T16:39:00Z">
              <w:tcPr>
                <w:tcW w:w="1368" w:type="dxa"/>
              </w:tcPr>
            </w:tcPrChange>
          </w:tcPr>
          <w:p w14:paraId="27568237" w14:textId="5474D3C9" w:rsidR="00293ACE" w:rsidRDefault="00293ACE" w:rsidP="007038C7">
            <w:pPr>
              <w:rPr>
                <w:rFonts w:ascii="Times" w:eastAsia="Times New Roman" w:hAnsi="Times" w:cs="Times New Roman"/>
                <w:color w:val="000000"/>
              </w:rPr>
            </w:pPr>
            <w:r>
              <w:rPr>
                <w:rFonts w:ascii="Times" w:eastAsia="Times New Roman" w:hAnsi="Times" w:cs="Times New Roman"/>
                <w:color w:val="000000"/>
              </w:rPr>
              <w:t>V4:5000</w:t>
            </w:r>
          </w:p>
        </w:tc>
        <w:tc>
          <w:tcPr>
            <w:tcW w:w="1441" w:type="dxa"/>
            <w:tcPrChange w:id="102" w:author="Yufang Sun" w:date="2015-03-08T16:39:00Z">
              <w:tcPr>
                <w:tcW w:w="1441" w:type="dxa"/>
              </w:tcPr>
            </w:tcPrChange>
          </w:tcPr>
          <w:p w14:paraId="3CCE4A1A" w14:textId="57374B4D" w:rsidR="00293ACE" w:rsidRDefault="00293ACE" w:rsidP="007038C7">
            <w:pPr>
              <w:rPr>
                <w:rFonts w:ascii="Times" w:eastAsia="Times New Roman" w:hAnsi="Times" w:cs="Times New Roman"/>
                <w:color w:val="000000"/>
              </w:rPr>
            </w:pPr>
            <w:r>
              <w:rPr>
                <w:rFonts w:ascii="Times" w:eastAsia="Times New Roman" w:hAnsi="Times" w:cs="Times New Roman"/>
                <w:color w:val="000000"/>
              </w:rPr>
              <w:t>V4:10000</w:t>
            </w:r>
          </w:p>
        </w:tc>
        <w:tc>
          <w:tcPr>
            <w:tcW w:w="1441" w:type="dxa"/>
            <w:tcPrChange w:id="103" w:author="Yufang Sun" w:date="2015-03-08T16:39:00Z">
              <w:tcPr>
                <w:tcW w:w="1441" w:type="dxa"/>
              </w:tcPr>
            </w:tcPrChange>
          </w:tcPr>
          <w:p w14:paraId="50FDA448" w14:textId="53045CED" w:rsidR="00293ACE" w:rsidRDefault="00293ACE" w:rsidP="007038C7">
            <w:pPr>
              <w:rPr>
                <w:rFonts w:ascii="Times" w:eastAsia="Times New Roman" w:hAnsi="Times" w:cs="Times New Roman"/>
                <w:color w:val="000000"/>
              </w:rPr>
            </w:pPr>
            <w:r>
              <w:rPr>
                <w:rFonts w:ascii="Times" w:eastAsia="Times New Roman" w:hAnsi="Times" w:cs="Times New Roman"/>
                <w:color w:val="000000"/>
              </w:rPr>
              <w:t>V4:50000</w:t>
            </w:r>
          </w:p>
        </w:tc>
        <w:tc>
          <w:tcPr>
            <w:tcW w:w="1298" w:type="dxa"/>
            <w:tcPrChange w:id="104" w:author="Yufang Sun" w:date="2015-03-08T16:39:00Z">
              <w:tcPr>
                <w:tcW w:w="1298" w:type="dxa"/>
              </w:tcPr>
            </w:tcPrChange>
          </w:tcPr>
          <w:p w14:paraId="2D943A05" w14:textId="324AE07C" w:rsidR="00293ACE" w:rsidRDefault="00293ACE" w:rsidP="007038C7">
            <w:pPr>
              <w:rPr>
                <w:rFonts w:ascii="Times" w:eastAsia="Times New Roman" w:hAnsi="Times" w:cs="Times New Roman"/>
                <w:color w:val="000000"/>
              </w:rPr>
            </w:pPr>
            <w:r>
              <w:rPr>
                <w:rFonts w:ascii="Times" w:eastAsia="Times New Roman" w:hAnsi="Times" w:cs="Times New Roman"/>
                <w:color w:val="000000"/>
              </w:rPr>
              <w:t>V4: 100000</w:t>
            </w:r>
          </w:p>
        </w:tc>
        <w:tc>
          <w:tcPr>
            <w:tcW w:w="1066" w:type="dxa"/>
            <w:tcPrChange w:id="105" w:author="Yufang Sun" w:date="2015-03-08T16:39:00Z">
              <w:tcPr>
                <w:tcW w:w="1066" w:type="dxa"/>
              </w:tcPr>
            </w:tcPrChange>
          </w:tcPr>
          <w:p w14:paraId="7E8BA8EA" w14:textId="48BDDEAA" w:rsidR="00293ACE" w:rsidRDefault="00293ACE" w:rsidP="007038C7">
            <w:pPr>
              <w:rPr>
                <w:rFonts w:ascii="Times" w:eastAsia="Times New Roman" w:hAnsi="Times" w:cs="Times New Roman"/>
                <w:color w:val="000000"/>
              </w:rPr>
            </w:pPr>
            <w:r>
              <w:rPr>
                <w:rFonts w:ascii="Times" w:eastAsia="Times New Roman" w:hAnsi="Times" w:cs="Times New Roman"/>
                <w:color w:val="000000"/>
              </w:rPr>
              <w:t>V4: 250000</w:t>
            </w:r>
          </w:p>
        </w:tc>
      </w:tr>
      <w:tr w:rsidR="00293ACE" w14:paraId="3627BF4D" w14:textId="4EDC11B7" w:rsidTr="00293ACE">
        <w:tc>
          <w:tcPr>
            <w:tcW w:w="1401" w:type="dxa"/>
            <w:tcPrChange w:id="106" w:author="Yufang Sun" w:date="2015-03-08T16:39:00Z">
              <w:tcPr>
                <w:tcW w:w="1401" w:type="dxa"/>
              </w:tcPr>
            </w:tcPrChange>
          </w:tcPr>
          <w:p w14:paraId="7039F222" w14:textId="77777777" w:rsidR="00293ACE" w:rsidRDefault="00293ACE" w:rsidP="007038C7">
            <w:pPr>
              <w:rPr>
                <w:rFonts w:ascii="Times" w:eastAsia="Times New Roman" w:hAnsi="Times" w:cs="Times New Roman"/>
                <w:color w:val="000000"/>
              </w:rPr>
            </w:pPr>
            <w:r>
              <w:rPr>
                <w:rFonts w:ascii="Times" w:eastAsia="Times New Roman" w:hAnsi="Times" w:cs="Times New Roman"/>
                <w:color w:val="000000"/>
              </w:rPr>
              <w:t>First</w:t>
            </w:r>
          </w:p>
        </w:tc>
        <w:tc>
          <w:tcPr>
            <w:tcW w:w="912" w:type="dxa"/>
            <w:tcPrChange w:id="107" w:author="Yufang Sun" w:date="2015-03-08T16:39:00Z">
              <w:tcPr>
                <w:tcW w:w="912" w:type="dxa"/>
              </w:tcPr>
            </w:tcPrChange>
          </w:tcPr>
          <w:p w14:paraId="7A0B010D" w14:textId="00F89018" w:rsidR="00293ACE" w:rsidRDefault="009A2B94" w:rsidP="007038C7">
            <w:pPr>
              <w:rPr>
                <w:rFonts w:ascii="Times" w:eastAsia="Times New Roman" w:hAnsi="Times" w:cs="Times New Roman"/>
                <w:color w:val="000000"/>
              </w:rPr>
            </w:pPr>
            <w:ins w:id="108" w:author="Yufang Sun" w:date="2015-03-08T16:39:00Z">
              <w:r>
                <w:rPr>
                  <w:rFonts w:ascii="Times" w:eastAsia="Times New Roman" w:hAnsi="Times" w:cs="Times New Roman"/>
                  <w:color w:val="000000"/>
                </w:rPr>
                <w:t>0</w:t>
              </w:r>
            </w:ins>
            <w:del w:id="109" w:author="Yufang Sun" w:date="2015-03-08T16:39:00Z">
              <w:r w:rsidR="00293ACE">
                <w:rPr>
                  <w:rFonts w:ascii="Times" w:eastAsia="Times New Roman" w:hAnsi="Times" w:cs="Times New Roman"/>
                  <w:color w:val="000000"/>
                </w:rPr>
                <w:delText>5</w:delText>
              </w:r>
            </w:del>
          </w:p>
        </w:tc>
        <w:tc>
          <w:tcPr>
            <w:tcW w:w="1369" w:type="dxa"/>
            <w:tcPrChange w:id="110" w:author="Yufang Sun" w:date="2015-03-08T16:39:00Z">
              <w:tcPr>
                <w:tcW w:w="1369" w:type="dxa"/>
              </w:tcPr>
            </w:tcPrChange>
          </w:tcPr>
          <w:p w14:paraId="133455EC" w14:textId="234C693B" w:rsidR="00293ACE" w:rsidRDefault="003A703D" w:rsidP="007038C7">
            <w:pPr>
              <w:rPr>
                <w:rFonts w:ascii="Times" w:eastAsia="Times New Roman" w:hAnsi="Times" w:cs="Times New Roman"/>
                <w:color w:val="000000"/>
              </w:rPr>
            </w:pPr>
            <w:r>
              <w:rPr>
                <w:rFonts w:ascii="Times" w:eastAsia="Times New Roman" w:hAnsi="Times" w:cs="Times New Roman"/>
                <w:color w:val="000000"/>
              </w:rPr>
              <w:t>126</w:t>
            </w:r>
          </w:p>
        </w:tc>
        <w:tc>
          <w:tcPr>
            <w:tcW w:w="1368" w:type="dxa"/>
            <w:tcPrChange w:id="111" w:author="Yufang Sun" w:date="2015-03-08T16:39:00Z">
              <w:tcPr>
                <w:tcW w:w="1368" w:type="dxa"/>
              </w:tcPr>
            </w:tcPrChange>
          </w:tcPr>
          <w:p w14:paraId="59D0FE7F" w14:textId="2937032D" w:rsidR="00293ACE" w:rsidRDefault="00C83CAB" w:rsidP="007038C7">
            <w:pPr>
              <w:rPr>
                <w:rFonts w:ascii="Times" w:eastAsia="Times New Roman" w:hAnsi="Times" w:cs="Times New Roman"/>
                <w:color w:val="000000"/>
              </w:rPr>
            </w:pPr>
            <w:r>
              <w:rPr>
                <w:rFonts w:ascii="Times" w:eastAsia="Times New Roman" w:hAnsi="Times" w:cs="Times New Roman"/>
                <w:color w:val="000000"/>
              </w:rPr>
              <w:t>47</w:t>
            </w:r>
          </w:p>
        </w:tc>
        <w:tc>
          <w:tcPr>
            <w:tcW w:w="1441" w:type="dxa"/>
            <w:tcPrChange w:id="112" w:author="Yufang Sun" w:date="2015-03-08T16:39:00Z">
              <w:tcPr>
                <w:tcW w:w="1441" w:type="dxa"/>
              </w:tcPr>
            </w:tcPrChange>
          </w:tcPr>
          <w:p w14:paraId="41C03E14" w14:textId="4E9E3F3B" w:rsidR="00293ACE" w:rsidRDefault="003F6B09" w:rsidP="007038C7">
            <w:pPr>
              <w:rPr>
                <w:rFonts w:ascii="Times" w:eastAsia="Times New Roman" w:hAnsi="Times" w:cs="Times New Roman"/>
                <w:color w:val="000000"/>
              </w:rPr>
            </w:pPr>
            <w:r>
              <w:rPr>
                <w:rFonts w:ascii="Times" w:eastAsia="Times New Roman" w:hAnsi="Times" w:cs="Times New Roman"/>
                <w:color w:val="000000"/>
              </w:rPr>
              <w:t>31</w:t>
            </w:r>
          </w:p>
        </w:tc>
        <w:tc>
          <w:tcPr>
            <w:tcW w:w="1441" w:type="dxa"/>
            <w:tcPrChange w:id="113" w:author="Yufang Sun" w:date="2015-03-08T16:39:00Z">
              <w:tcPr>
                <w:tcW w:w="1441" w:type="dxa"/>
              </w:tcPr>
            </w:tcPrChange>
          </w:tcPr>
          <w:p w14:paraId="071A6D58" w14:textId="15942EDD" w:rsidR="00293ACE" w:rsidRDefault="006E073F" w:rsidP="007038C7">
            <w:pPr>
              <w:rPr>
                <w:rFonts w:ascii="Times" w:eastAsia="Times New Roman" w:hAnsi="Times" w:cs="Times New Roman"/>
                <w:color w:val="000000"/>
              </w:rPr>
            </w:pPr>
            <w:r>
              <w:rPr>
                <w:rFonts w:ascii="Times" w:eastAsia="Times New Roman" w:hAnsi="Times" w:cs="Times New Roman"/>
                <w:color w:val="000000"/>
              </w:rPr>
              <w:t>15</w:t>
            </w:r>
          </w:p>
        </w:tc>
        <w:tc>
          <w:tcPr>
            <w:tcW w:w="1298" w:type="dxa"/>
            <w:tcPrChange w:id="114" w:author="Yufang Sun" w:date="2015-03-08T16:39:00Z">
              <w:tcPr>
                <w:tcW w:w="1298" w:type="dxa"/>
              </w:tcPr>
            </w:tcPrChange>
          </w:tcPr>
          <w:p w14:paraId="1BE187E9" w14:textId="21707E3E" w:rsidR="00293ACE" w:rsidRDefault="00DC2B8B" w:rsidP="007038C7">
            <w:pPr>
              <w:rPr>
                <w:rFonts w:ascii="Times" w:eastAsia="Times New Roman" w:hAnsi="Times" w:cs="Times New Roman"/>
                <w:color w:val="000000"/>
              </w:rPr>
            </w:pPr>
            <w:r>
              <w:rPr>
                <w:rFonts w:ascii="Times" w:eastAsia="Times New Roman" w:hAnsi="Times" w:cs="Times New Roman"/>
                <w:color w:val="000000"/>
              </w:rPr>
              <w:t>16</w:t>
            </w:r>
          </w:p>
        </w:tc>
        <w:tc>
          <w:tcPr>
            <w:tcW w:w="1066" w:type="dxa"/>
            <w:tcPrChange w:id="115" w:author="Yufang Sun" w:date="2015-03-08T16:39:00Z">
              <w:tcPr>
                <w:tcW w:w="1066" w:type="dxa"/>
              </w:tcPr>
            </w:tcPrChange>
          </w:tcPr>
          <w:p w14:paraId="6BA08B4B" w14:textId="22DD167E" w:rsidR="00293ACE" w:rsidRDefault="007C106A" w:rsidP="007038C7">
            <w:pPr>
              <w:rPr>
                <w:rFonts w:ascii="Times" w:eastAsia="Times New Roman" w:hAnsi="Times" w:cs="Times New Roman"/>
                <w:color w:val="000000"/>
              </w:rPr>
            </w:pPr>
            <w:r>
              <w:rPr>
                <w:rFonts w:ascii="Times" w:eastAsia="Times New Roman" w:hAnsi="Times" w:cs="Times New Roman"/>
                <w:color w:val="000000"/>
              </w:rPr>
              <w:t>15</w:t>
            </w:r>
          </w:p>
        </w:tc>
      </w:tr>
      <w:tr w:rsidR="00293ACE" w14:paraId="2BDEFD14" w14:textId="090CB915" w:rsidTr="00293ACE">
        <w:tc>
          <w:tcPr>
            <w:tcW w:w="1401" w:type="dxa"/>
            <w:tcPrChange w:id="116" w:author="Yufang Sun" w:date="2015-03-08T16:39:00Z">
              <w:tcPr>
                <w:tcW w:w="1401" w:type="dxa"/>
              </w:tcPr>
            </w:tcPrChange>
          </w:tcPr>
          <w:p w14:paraId="2DE2B5A8" w14:textId="77777777" w:rsidR="00293ACE" w:rsidRDefault="00293ACE" w:rsidP="007038C7">
            <w:pPr>
              <w:rPr>
                <w:rFonts w:ascii="Times" w:eastAsia="Times New Roman" w:hAnsi="Times" w:cs="Times New Roman"/>
                <w:color w:val="000000"/>
              </w:rPr>
            </w:pPr>
            <w:r>
              <w:rPr>
                <w:rFonts w:ascii="Times" w:eastAsia="Times New Roman" w:hAnsi="Times" w:cs="Times New Roman"/>
                <w:color w:val="000000"/>
              </w:rPr>
              <w:t>Second</w:t>
            </w:r>
          </w:p>
        </w:tc>
        <w:tc>
          <w:tcPr>
            <w:tcW w:w="912" w:type="dxa"/>
            <w:tcPrChange w:id="117" w:author="Yufang Sun" w:date="2015-03-08T16:39:00Z">
              <w:tcPr>
                <w:tcW w:w="912" w:type="dxa"/>
              </w:tcPr>
            </w:tcPrChange>
          </w:tcPr>
          <w:p w14:paraId="6D5FA8D9" w14:textId="19A2B5E8" w:rsidR="00293ACE" w:rsidRDefault="009A2B94" w:rsidP="007038C7">
            <w:pPr>
              <w:rPr>
                <w:rFonts w:ascii="Times" w:eastAsia="Times New Roman" w:hAnsi="Times" w:cs="Times New Roman"/>
                <w:color w:val="000000"/>
              </w:rPr>
            </w:pPr>
            <w:ins w:id="118" w:author="Yufang Sun" w:date="2015-03-08T16:39:00Z">
              <w:r>
                <w:rPr>
                  <w:rFonts w:ascii="Times" w:eastAsia="Times New Roman" w:hAnsi="Times" w:cs="Times New Roman"/>
                  <w:color w:val="000000"/>
                </w:rPr>
                <w:t>0</w:t>
              </w:r>
            </w:ins>
            <w:del w:id="119" w:author="Yufang Sun" w:date="2015-03-08T16:39:00Z">
              <w:r w:rsidR="00293ACE">
                <w:rPr>
                  <w:rFonts w:ascii="Times" w:eastAsia="Times New Roman" w:hAnsi="Times" w:cs="Times New Roman"/>
                  <w:color w:val="000000"/>
                </w:rPr>
                <w:delText>5</w:delText>
              </w:r>
            </w:del>
          </w:p>
        </w:tc>
        <w:tc>
          <w:tcPr>
            <w:tcW w:w="1369" w:type="dxa"/>
            <w:tcPrChange w:id="120" w:author="Yufang Sun" w:date="2015-03-08T16:39:00Z">
              <w:tcPr>
                <w:tcW w:w="1369" w:type="dxa"/>
              </w:tcPr>
            </w:tcPrChange>
          </w:tcPr>
          <w:p w14:paraId="09DD7D3A" w14:textId="71A69464" w:rsidR="00293ACE" w:rsidRDefault="003A703D" w:rsidP="007038C7">
            <w:pPr>
              <w:rPr>
                <w:rFonts w:ascii="Times" w:eastAsia="Times New Roman" w:hAnsi="Times" w:cs="Times New Roman"/>
                <w:color w:val="000000"/>
              </w:rPr>
            </w:pPr>
            <w:r>
              <w:rPr>
                <w:rFonts w:ascii="Times" w:eastAsia="Times New Roman" w:hAnsi="Times" w:cs="Times New Roman"/>
                <w:color w:val="000000"/>
              </w:rPr>
              <w:t>125</w:t>
            </w:r>
          </w:p>
        </w:tc>
        <w:tc>
          <w:tcPr>
            <w:tcW w:w="1368" w:type="dxa"/>
            <w:tcPrChange w:id="121" w:author="Yufang Sun" w:date="2015-03-08T16:39:00Z">
              <w:tcPr>
                <w:tcW w:w="1368" w:type="dxa"/>
              </w:tcPr>
            </w:tcPrChange>
          </w:tcPr>
          <w:p w14:paraId="1119DF3B" w14:textId="5FAFBF43" w:rsidR="00293ACE" w:rsidRDefault="00C83CAB" w:rsidP="007038C7">
            <w:pPr>
              <w:rPr>
                <w:rFonts w:ascii="Times" w:eastAsia="Times New Roman" w:hAnsi="Times" w:cs="Times New Roman"/>
                <w:color w:val="000000"/>
              </w:rPr>
            </w:pPr>
            <w:r>
              <w:rPr>
                <w:rFonts w:ascii="Times" w:eastAsia="Times New Roman" w:hAnsi="Times" w:cs="Times New Roman"/>
                <w:color w:val="000000"/>
              </w:rPr>
              <w:t>47</w:t>
            </w:r>
          </w:p>
        </w:tc>
        <w:tc>
          <w:tcPr>
            <w:tcW w:w="1441" w:type="dxa"/>
            <w:tcPrChange w:id="122" w:author="Yufang Sun" w:date="2015-03-08T16:39:00Z">
              <w:tcPr>
                <w:tcW w:w="1441" w:type="dxa"/>
              </w:tcPr>
            </w:tcPrChange>
          </w:tcPr>
          <w:p w14:paraId="2895A703" w14:textId="1B59807A" w:rsidR="00293ACE" w:rsidRDefault="003F6B09" w:rsidP="007038C7">
            <w:pPr>
              <w:rPr>
                <w:rFonts w:ascii="Times" w:eastAsia="Times New Roman" w:hAnsi="Times" w:cs="Times New Roman"/>
                <w:color w:val="000000"/>
              </w:rPr>
            </w:pPr>
            <w:r>
              <w:rPr>
                <w:rFonts w:ascii="Times" w:eastAsia="Times New Roman" w:hAnsi="Times" w:cs="Times New Roman"/>
                <w:color w:val="000000"/>
              </w:rPr>
              <w:t>31</w:t>
            </w:r>
          </w:p>
        </w:tc>
        <w:tc>
          <w:tcPr>
            <w:tcW w:w="1441" w:type="dxa"/>
            <w:tcPrChange w:id="123" w:author="Yufang Sun" w:date="2015-03-08T16:39:00Z">
              <w:tcPr>
                <w:tcW w:w="1441" w:type="dxa"/>
              </w:tcPr>
            </w:tcPrChange>
          </w:tcPr>
          <w:p w14:paraId="1034E9FF" w14:textId="55ACC3D7" w:rsidR="00293ACE" w:rsidRDefault="006E073F" w:rsidP="007038C7">
            <w:pPr>
              <w:rPr>
                <w:rFonts w:ascii="Times" w:eastAsia="Times New Roman" w:hAnsi="Times" w:cs="Times New Roman"/>
                <w:color w:val="000000"/>
              </w:rPr>
            </w:pPr>
            <w:r>
              <w:rPr>
                <w:rFonts w:ascii="Times" w:eastAsia="Times New Roman" w:hAnsi="Times" w:cs="Times New Roman"/>
                <w:color w:val="000000"/>
              </w:rPr>
              <w:t>15</w:t>
            </w:r>
          </w:p>
        </w:tc>
        <w:tc>
          <w:tcPr>
            <w:tcW w:w="1298" w:type="dxa"/>
            <w:tcPrChange w:id="124" w:author="Yufang Sun" w:date="2015-03-08T16:39:00Z">
              <w:tcPr>
                <w:tcW w:w="1298" w:type="dxa"/>
              </w:tcPr>
            </w:tcPrChange>
          </w:tcPr>
          <w:p w14:paraId="59018F30" w14:textId="5D9E3A45" w:rsidR="00293ACE" w:rsidRDefault="00DC2B8B" w:rsidP="007038C7">
            <w:pPr>
              <w:rPr>
                <w:rFonts w:ascii="Times" w:eastAsia="Times New Roman" w:hAnsi="Times" w:cs="Times New Roman"/>
                <w:color w:val="000000"/>
              </w:rPr>
            </w:pPr>
            <w:r>
              <w:rPr>
                <w:rFonts w:ascii="Times" w:eastAsia="Times New Roman" w:hAnsi="Times" w:cs="Times New Roman"/>
                <w:color w:val="000000"/>
              </w:rPr>
              <w:t>16</w:t>
            </w:r>
          </w:p>
        </w:tc>
        <w:tc>
          <w:tcPr>
            <w:tcW w:w="1066" w:type="dxa"/>
            <w:tcPrChange w:id="125" w:author="Yufang Sun" w:date="2015-03-08T16:39:00Z">
              <w:tcPr>
                <w:tcW w:w="1066" w:type="dxa"/>
              </w:tcPr>
            </w:tcPrChange>
          </w:tcPr>
          <w:p w14:paraId="4824FF6B" w14:textId="3F82BF3F" w:rsidR="00293ACE" w:rsidRDefault="007C106A" w:rsidP="007038C7">
            <w:pPr>
              <w:rPr>
                <w:rFonts w:ascii="Times" w:eastAsia="Times New Roman" w:hAnsi="Times" w:cs="Times New Roman"/>
                <w:color w:val="000000"/>
              </w:rPr>
            </w:pPr>
            <w:r>
              <w:rPr>
                <w:rFonts w:ascii="Times" w:eastAsia="Times New Roman" w:hAnsi="Times" w:cs="Times New Roman"/>
                <w:color w:val="000000"/>
              </w:rPr>
              <w:t>15</w:t>
            </w:r>
          </w:p>
        </w:tc>
      </w:tr>
      <w:tr w:rsidR="00293ACE" w14:paraId="25B53A50" w14:textId="4E678CD4" w:rsidTr="00293ACE">
        <w:tc>
          <w:tcPr>
            <w:tcW w:w="1401" w:type="dxa"/>
            <w:tcPrChange w:id="126" w:author="Yufang Sun" w:date="2015-03-08T16:39:00Z">
              <w:tcPr>
                <w:tcW w:w="1401" w:type="dxa"/>
              </w:tcPr>
            </w:tcPrChange>
          </w:tcPr>
          <w:p w14:paraId="249FBD89" w14:textId="77777777" w:rsidR="00293ACE" w:rsidRDefault="00293ACE" w:rsidP="007038C7">
            <w:pPr>
              <w:rPr>
                <w:rFonts w:ascii="Times" w:eastAsia="Times New Roman" w:hAnsi="Times" w:cs="Times New Roman"/>
                <w:color w:val="000000"/>
              </w:rPr>
            </w:pPr>
            <w:r>
              <w:rPr>
                <w:rFonts w:ascii="Times" w:eastAsia="Times New Roman" w:hAnsi="Times" w:cs="Times New Roman"/>
                <w:color w:val="000000"/>
              </w:rPr>
              <w:t>Third</w:t>
            </w:r>
          </w:p>
        </w:tc>
        <w:tc>
          <w:tcPr>
            <w:tcW w:w="912" w:type="dxa"/>
            <w:tcPrChange w:id="127" w:author="Yufang Sun" w:date="2015-03-08T16:39:00Z">
              <w:tcPr>
                <w:tcW w:w="912" w:type="dxa"/>
              </w:tcPr>
            </w:tcPrChange>
          </w:tcPr>
          <w:p w14:paraId="1F36FF5F" w14:textId="56BD4ABF" w:rsidR="00293ACE" w:rsidRDefault="009A2B94" w:rsidP="007038C7">
            <w:pPr>
              <w:rPr>
                <w:rFonts w:ascii="Times" w:eastAsia="Times New Roman" w:hAnsi="Times" w:cs="Times New Roman"/>
                <w:color w:val="000000"/>
              </w:rPr>
            </w:pPr>
            <w:ins w:id="128" w:author="Yufang Sun" w:date="2015-03-08T16:39:00Z">
              <w:r>
                <w:rPr>
                  <w:rFonts w:ascii="Times" w:eastAsia="Times New Roman" w:hAnsi="Times" w:cs="Times New Roman"/>
                  <w:color w:val="000000"/>
                </w:rPr>
                <w:t>0</w:t>
              </w:r>
            </w:ins>
            <w:del w:id="129" w:author="Yufang Sun" w:date="2015-03-08T16:39:00Z">
              <w:r w:rsidR="00293ACE">
                <w:rPr>
                  <w:rFonts w:ascii="Times" w:eastAsia="Times New Roman" w:hAnsi="Times" w:cs="Times New Roman"/>
                  <w:color w:val="000000"/>
                </w:rPr>
                <w:delText>5</w:delText>
              </w:r>
            </w:del>
          </w:p>
        </w:tc>
        <w:tc>
          <w:tcPr>
            <w:tcW w:w="1369" w:type="dxa"/>
            <w:tcPrChange w:id="130" w:author="Yufang Sun" w:date="2015-03-08T16:39:00Z">
              <w:tcPr>
                <w:tcW w:w="1369" w:type="dxa"/>
              </w:tcPr>
            </w:tcPrChange>
          </w:tcPr>
          <w:p w14:paraId="1BEFA7BF" w14:textId="2F7128FF" w:rsidR="00293ACE" w:rsidRDefault="003A703D" w:rsidP="007038C7">
            <w:pPr>
              <w:rPr>
                <w:rFonts w:ascii="Times" w:eastAsia="Times New Roman" w:hAnsi="Times" w:cs="Times New Roman"/>
                <w:color w:val="000000"/>
              </w:rPr>
            </w:pPr>
            <w:r>
              <w:rPr>
                <w:rFonts w:ascii="Times" w:eastAsia="Times New Roman" w:hAnsi="Times" w:cs="Times New Roman"/>
                <w:color w:val="000000"/>
              </w:rPr>
              <w:t>124</w:t>
            </w:r>
          </w:p>
        </w:tc>
        <w:tc>
          <w:tcPr>
            <w:tcW w:w="1368" w:type="dxa"/>
            <w:tcPrChange w:id="131" w:author="Yufang Sun" w:date="2015-03-08T16:39:00Z">
              <w:tcPr>
                <w:tcW w:w="1368" w:type="dxa"/>
              </w:tcPr>
            </w:tcPrChange>
          </w:tcPr>
          <w:p w14:paraId="540301C2" w14:textId="24B83470" w:rsidR="00293ACE" w:rsidRDefault="00C83CAB" w:rsidP="007038C7">
            <w:pPr>
              <w:rPr>
                <w:rFonts w:ascii="Times" w:eastAsia="Times New Roman" w:hAnsi="Times" w:cs="Times New Roman"/>
                <w:color w:val="000000"/>
              </w:rPr>
            </w:pPr>
            <w:r>
              <w:rPr>
                <w:rFonts w:ascii="Times" w:eastAsia="Times New Roman" w:hAnsi="Times" w:cs="Times New Roman"/>
                <w:color w:val="000000"/>
              </w:rPr>
              <w:t>47</w:t>
            </w:r>
          </w:p>
        </w:tc>
        <w:tc>
          <w:tcPr>
            <w:tcW w:w="1441" w:type="dxa"/>
            <w:tcPrChange w:id="132" w:author="Yufang Sun" w:date="2015-03-08T16:39:00Z">
              <w:tcPr>
                <w:tcW w:w="1441" w:type="dxa"/>
              </w:tcPr>
            </w:tcPrChange>
          </w:tcPr>
          <w:p w14:paraId="1267523C" w14:textId="704B4D98" w:rsidR="00293ACE" w:rsidRDefault="003F6B09" w:rsidP="007038C7">
            <w:pPr>
              <w:rPr>
                <w:rFonts w:ascii="Times" w:eastAsia="Times New Roman" w:hAnsi="Times" w:cs="Times New Roman"/>
                <w:color w:val="000000"/>
              </w:rPr>
            </w:pPr>
            <w:r>
              <w:rPr>
                <w:rFonts w:ascii="Times" w:eastAsia="Times New Roman" w:hAnsi="Times" w:cs="Times New Roman"/>
                <w:color w:val="000000"/>
              </w:rPr>
              <w:t>31</w:t>
            </w:r>
          </w:p>
        </w:tc>
        <w:tc>
          <w:tcPr>
            <w:tcW w:w="1441" w:type="dxa"/>
            <w:tcPrChange w:id="133" w:author="Yufang Sun" w:date="2015-03-08T16:39:00Z">
              <w:tcPr>
                <w:tcW w:w="1441" w:type="dxa"/>
              </w:tcPr>
            </w:tcPrChange>
          </w:tcPr>
          <w:p w14:paraId="20CA8AB6" w14:textId="7D0E7B17" w:rsidR="00293ACE" w:rsidRDefault="006E073F" w:rsidP="007038C7">
            <w:pPr>
              <w:rPr>
                <w:rFonts w:ascii="Times" w:eastAsia="Times New Roman" w:hAnsi="Times" w:cs="Times New Roman"/>
                <w:color w:val="000000"/>
              </w:rPr>
            </w:pPr>
            <w:r>
              <w:rPr>
                <w:rFonts w:ascii="Times" w:eastAsia="Times New Roman" w:hAnsi="Times" w:cs="Times New Roman"/>
                <w:color w:val="000000"/>
              </w:rPr>
              <w:t>15</w:t>
            </w:r>
          </w:p>
        </w:tc>
        <w:tc>
          <w:tcPr>
            <w:tcW w:w="1298" w:type="dxa"/>
            <w:tcPrChange w:id="134" w:author="Yufang Sun" w:date="2015-03-08T16:39:00Z">
              <w:tcPr>
                <w:tcW w:w="1298" w:type="dxa"/>
              </w:tcPr>
            </w:tcPrChange>
          </w:tcPr>
          <w:p w14:paraId="15382377" w14:textId="43C10C42" w:rsidR="00293ACE" w:rsidRDefault="00DC2B8B" w:rsidP="007038C7">
            <w:pPr>
              <w:rPr>
                <w:rFonts w:ascii="Times" w:eastAsia="Times New Roman" w:hAnsi="Times" w:cs="Times New Roman"/>
                <w:color w:val="000000"/>
              </w:rPr>
            </w:pPr>
            <w:r>
              <w:rPr>
                <w:rFonts w:ascii="Times" w:eastAsia="Times New Roman" w:hAnsi="Times" w:cs="Times New Roman"/>
                <w:color w:val="000000"/>
              </w:rPr>
              <w:t>16</w:t>
            </w:r>
          </w:p>
        </w:tc>
        <w:tc>
          <w:tcPr>
            <w:tcW w:w="1066" w:type="dxa"/>
            <w:tcPrChange w:id="135" w:author="Yufang Sun" w:date="2015-03-08T16:39:00Z">
              <w:tcPr>
                <w:tcW w:w="1066" w:type="dxa"/>
              </w:tcPr>
            </w:tcPrChange>
          </w:tcPr>
          <w:p w14:paraId="75927C80" w14:textId="7A66FDB4" w:rsidR="00293ACE" w:rsidRDefault="007C106A" w:rsidP="007038C7">
            <w:pPr>
              <w:rPr>
                <w:rFonts w:ascii="Times" w:eastAsia="Times New Roman" w:hAnsi="Times" w:cs="Times New Roman"/>
                <w:color w:val="000000"/>
              </w:rPr>
            </w:pPr>
            <w:r>
              <w:rPr>
                <w:rFonts w:ascii="Times" w:eastAsia="Times New Roman" w:hAnsi="Times" w:cs="Times New Roman"/>
                <w:color w:val="000000"/>
              </w:rPr>
              <w:t>15</w:t>
            </w:r>
          </w:p>
        </w:tc>
      </w:tr>
      <w:tr w:rsidR="00293ACE" w14:paraId="4994EBD0" w14:textId="0FBF3263" w:rsidTr="00293ACE">
        <w:tc>
          <w:tcPr>
            <w:tcW w:w="1401" w:type="dxa"/>
            <w:tcPrChange w:id="136" w:author="Yufang Sun" w:date="2015-03-08T16:39:00Z">
              <w:tcPr>
                <w:tcW w:w="1401" w:type="dxa"/>
              </w:tcPr>
            </w:tcPrChange>
          </w:tcPr>
          <w:p w14:paraId="348ADDBD" w14:textId="77777777" w:rsidR="00293ACE" w:rsidRDefault="00293ACE" w:rsidP="007038C7">
            <w:pPr>
              <w:rPr>
                <w:rFonts w:ascii="Times" w:eastAsia="Times New Roman" w:hAnsi="Times" w:cs="Times New Roman"/>
                <w:color w:val="000000"/>
              </w:rPr>
            </w:pPr>
            <w:r>
              <w:rPr>
                <w:rFonts w:ascii="Times" w:eastAsia="Times New Roman" w:hAnsi="Times" w:cs="Times New Roman"/>
                <w:color w:val="000000"/>
              </w:rPr>
              <w:t>Average:</w:t>
            </w:r>
          </w:p>
        </w:tc>
        <w:tc>
          <w:tcPr>
            <w:tcW w:w="912" w:type="dxa"/>
            <w:tcPrChange w:id="137" w:author="Yufang Sun" w:date="2015-03-08T16:39:00Z">
              <w:tcPr>
                <w:tcW w:w="912" w:type="dxa"/>
              </w:tcPr>
            </w:tcPrChange>
          </w:tcPr>
          <w:p w14:paraId="4E696ADC" w14:textId="311894D9" w:rsidR="00293ACE" w:rsidRDefault="009A2B94" w:rsidP="007038C7">
            <w:pPr>
              <w:rPr>
                <w:rFonts w:ascii="Times" w:eastAsia="Times New Roman" w:hAnsi="Times" w:cs="Times New Roman"/>
                <w:color w:val="000000"/>
              </w:rPr>
            </w:pPr>
            <w:ins w:id="138" w:author="Yufang Sun" w:date="2015-03-08T16:39:00Z">
              <w:r>
                <w:rPr>
                  <w:rFonts w:ascii="Times" w:eastAsia="Times New Roman" w:hAnsi="Times" w:cs="Times New Roman"/>
                  <w:color w:val="000000"/>
                </w:rPr>
                <w:t>0</w:t>
              </w:r>
            </w:ins>
            <w:del w:id="139" w:author="Yufang Sun" w:date="2015-03-08T16:39:00Z">
              <w:r w:rsidR="00293ACE">
                <w:rPr>
                  <w:rFonts w:ascii="Times" w:eastAsia="Times New Roman" w:hAnsi="Times" w:cs="Times New Roman"/>
                  <w:color w:val="000000"/>
                </w:rPr>
                <w:delText>5</w:delText>
              </w:r>
            </w:del>
          </w:p>
        </w:tc>
        <w:tc>
          <w:tcPr>
            <w:tcW w:w="1369" w:type="dxa"/>
            <w:tcPrChange w:id="140" w:author="Yufang Sun" w:date="2015-03-08T16:39:00Z">
              <w:tcPr>
                <w:tcW w:w="1369" w:type="dxa"/>
              </w:tcPr>
            </w:tcPrChange>
          </w:tcPr>
          <w:p w14:paraId="3D355389" w14:textId="4E7578C7" w:rsidR="00293ACE" w:rsidRDefault="003A703D" w:rsidP="007038C7">
            <w:pPr>
              <w:rPr>
                <w:rFonts w:ascii="Times" w:eastAsia="Times New Roman" w:hAnsi="Times" w:cs="Times New Roman"/>
                <w:color w:val="000000"/>
              </w:rPr>
            </w:pPr>
            <w:r>
              <w:rPr>
                <w:rFonts w:ascii="Times" w:eastAsia="Times New Roman" w:hAnsi="Times" w:cs="Times New Roman"/>
                <w:color w:val="000000"/>
              </w:rPr>
              <w:t>125</w:t>
            </w:r>
          </w:p>
        </w:tc>
        <w:tc>
          <w:tcPr>
            <w:tcW w:w="1368" w:type="dxa"/>
            <w:tcPrChange w:id="141" w:author="Yufang Sun" w:date="2015-03-08T16:39:00Z">
              <w:tcPr>
                <w:tcW w:w="1368" w:type="dxa"/>
              </w:tcPr>
            </w:tcPrChange>
          </w:tcPr>
          <w:p w14:paraId="41D291E6" w14:textId="45A27D4F" w:rsidR="00293ACE" w:rsidRDefault="00C83CAB" w:rsidP="007038C7">
            <w:pPr>
              <w:rPr>
                <w:rFonts w:ascii="Times" w:eastAsia="Times New Roman" w:hAnsi="Times" w:cs="Times New Roman"/>
                <w:color w:val="000000"/>
              </w:rPr>
            </w:pPr>
            <w:r>
              <w:rPr>
                <w:rFonts w:ascii="Times" w:eastAsia="Times New Roman" w:hAnsi="Times" w:cs="Times New Roman"/>
                <w:color w:val="000000"/>
              </w:rPr>
              <w:t>47</w:t>
            </w:r>
          </w:p>
        </w:tc>
        <w:tc>
          <w:tcPr>
            <w:tcW w:w="1441" w:type="dxa"/>
            <w:tcPrChange w:id="142" w:author="Yufang Sun" w:date="2015-03-08T16:39:00Z">
              <w:tcPr>
                <w:tcW w:w="1441" w:type="dxa"/>
              </w:tcPr>
            </w:tcPrChange>
          </w:tcPr>
          <w:p w14:paraId="46340A4F" w14:textId="2D47499B" w:rsidR="00293ACE" w:rsidRDefault="003F6B09" w:rsidP="007038C7">
            <w:pPr>
              <w:rPr>
                <w:rFonts w:ascii="Times" w:eastAsia="Times New Roman" w:hAnsi="Times" w:cs="Times New Roman"/>
                <w:color w:val="000000"/>
              </w:rPr>
            </w:pPr>
            <w:r>
              <w:rPr>
                <w:rFonts w:ascii="Times" w:eastAsia="Times New Roman" w:hAnsi="Times" w:cs="Times New Roman"/>
                <w:color w:val="000000"/>
              </w:rPr>
              <w:t>31</w:t>
            </w:r>
          </w:p>
        </w:tc>
        <w:tc>
          <w:tcPr>
            <w:tcW w:w="1441" w:type="dxa"/>
            <w:tcPrChange w:id="143" w:author="Yufang Sun" w:date="2015-03-08T16:39:00Z">
              <w:tcPr>
                <w:tcW w:w="1441" w:type="dxa"/>
              </w:tcPr>
            </w:tcPrChange>
          </w:tcPr>
          <w:p w14:paraId="557C45CD" w14:textId="58D9EB5C" w:rsidR="00293ACE" w:rsidRDefault="006E073F" w:rsidP="007038C7">
            <w:pPr>
              <w:rPr>
                <w:rFonts w:ascii="Times" w:eastAsia="Times New Roman" w:hAnsi="Times" w:cs="Times New Roman"/>
                <w:color w:val="000000"/>
              </w:rPr>
            </w:pPr>
            <w:r>
              <w:rPr>
                <w:rFonts w:ascii="Times" w:eastAsia="Times New Roman" w:hAnsi="Times" w:cs="Times New Roman"/>
                <w:color w:val="000000"/>
              </w:rPr>
              <w:t>15</w:t>
            </w:r>
          </w:p>
        </w:tc>
        <w:tc>
          <w:tcPr>
            <w:tcW w:w="1298" w:type="dxa"/>
            <w:tcPrChange w:id="144" w:author="Yufang Sun" w:date="2015-03-08T16:39:00Z">
              <w:tcPr>
                <w:tcW w:w="1298" w:type="dxa"/>
              </w:tcPr>
            </w:tcPrChange>
          </w:tcPr>
          <w:p w14:paraId="1B8E9FCB" w14:textId="43F168E3" w:rsidR="00293ACE" w:rsidRDefault="00DC2B8B" w:rsidP="007038C7">
            <w:pPr>
              <w:rPr>
                <w:rFonts w:ascii="Times" w:eastAsia="Times New Roman" w:hAnsi="Times" w:cs="Times New Roman"/>
                <w:color w:val="000000"/>
              </w:rPr>
            </w:pPr>
            <w:r>
              <w:rPr>
                <w:rFonts w:ascii="Times" w:eastAsia="Times New Roman" w:hAnsi="Times" w:cs="Times New Roman"/>
                <w:color w:val="000000"/>
              </w:rPr>
              <w:t>16</w:t>
            </w:r>
          </w:p>
        </w:tc>
        <w:tc>
          <w:tcPr>
            <w:tcW w:w="1066" w:type="dxa"/>
            <w:tcPrChange w:id="145" w:author="Yufang Sun" w:date="2015-03-08T16:39:00Z">
              <w:tcPr>
                <w:tcW w:w="1066" w:type="dxa"/>
              </w:tcPr>
            </w:tcPrChange>
          </w:tcPr>
          <w:p w14:paraId="34FCCB6B" w14:textId="1BA4E464" w:rsidR="00293ACE" w:rsidRDefault="007C106A" w:rsidP="007038C7">
            <w:pPr>
              <w:rPr>
                <w:rFonts w:ascii="Times" w:eastAsia="Times New Roman" w:hAnsi="Times" w:cs="Times New Roman"/>
                <w:color w:val="000000"/>
              </w:rPr>
            </w:pPr>
            <w:r>
              <w:rPr>
                <w:rFonts w:ascii="Times" w:eastAsia="Times New Roman" w:hAnsi="Times" w:cs="Times New Roman"/>
                <w:color w:val="000000"/>
              </w:rPr>
              <w:t>15</w:t>
            </w:r>
          </w:p>
        </w:tc>
      </w:tr>
    </w:tbl>
    <w:p w14:paraId="08E0A82D" w14:textId="18F2052D" w:rsidR="009007F9" w:rsidRPr="007038C7" w:rsidRDefault="004259D6" w:rsidP="006972DF">
      <w:pPr>
        <w:rPr>
          <w:rFonts w:ascii="Times" w:eastAsia="Times New Roman" w:hAnsi="Times" w:cs="Times New Roman"/>
          <w:color w:val="000000"/>
        </w:rPr>
      </w:pPr>
      <w:r>
        <w:rPr>
          <w:rFonts w:ascii="Times" w:eastAsia="Times New Roman" w:hAnsi="Times" w:cs="Times New Roman"/>
          <w:color w:val="000000"/>
        </w:rPr>
        <w:tab/>
      </w:r>
    </w:p>
    <w:p w14:paraId="2668A2B5" w14:textId="63DAC1EA" w:rsidR="006972DF" w:rsidRPr="006972DF" w:rsidRDefault="006972DF" w:rsidP="006972DF">
      <w:pPr>
        <w:rPr>
          <w:rFonts w:ascii="Times" w:eastAsia="Times New Roman" w:hAnsi="Times" w:cs="Times New Roman"/>
          <w:b/>
          <w:color w:val="000000"/>
        </w:rPr>
      </w:pPr>
      <w:r w:rsidRPr="006972DF">
        <w:rPr>
          <w:rFonts w:ascii="Times" w:eastAsia="Times New Roman" w:hAnsi="Times" w:cs="Times New Roman"/>
          <w:b/>
          <w:color w:val="000000"/>
        </w:rPr>
        <w:t xml:space="preserve">            3) Cut-off in the grid-merging step. Looking at V3 and V4, vary grid-merging cutoff for V4.</w:t>
      </w:r>
    </w:p>
    <w:p w14:paraId="686E3D5E" w14:textId="26D95AE9" w:rsidR="0096511E" w:rsidRDefault="37CD30CE" w:rsidP="006972DF">
      <w:pPr>
        <w:rPr>
          <w:rFonts w:ascii="Times" w:eastAsia="Times New Roman" w:hAnsi="Times" w:cs="Times New Roman"/>
          <w:color w:val="000000"/>
        </w:rPr>
      </w:pPr>
      <w:r w:rsidRPr="37CD30CE">
        <w:rPr>
          <w:rFonts w:ascii="Times,Times New Roman" w:eastAsia="Times,Times New Roman" w:hAnsi="Times,Times New Roman" w:cs="Times,Times New Roman"/>
          <w:color w:val="000000" w:themeColor="text1"/>
        </w:rPr>
        <w:t xml:space="preserve">            For experimental control: we use 100000 cutoff for V4 building grid. V4 optimal cutoff: 100000</w:t>
      </w:r>
    </w:p>
    <w:tbl>
      <w:tblPr>
        <w:tblStyle w:val="TableGrid"/>
        <w:tblW w:w="0" w:type="auto"/>
        <w:tblInd w:w="720" w:type="dxa"/>
        <w:tblLook w:val="04A0" w:firstRow="1" w:lastRow="0" w:firstColumn="1" w:lastColumn="0" w:noHBand="0" w:noVBand="1"/>
        <w:tblPrChange w:id="146" w:author="Yufang Sun" w:date="2015-03-08T16:39:00Z">
          <w:tblPr>
            <w:tblStyle w:val="TableGrid"/>
            <w:tblW w:w="0" w:type="auto"/>
            <w:tblInd w:w="720" w:type="dxa"/>
            <w:tblLook w:val="04A0" w:firstRow="1" w:lastRow="0" w:firstColumn="1" w:lastColumn="0" w:noHBand="0" w:noVBand="1"/>
          </w:tblPr>
        </w:tblPrChange>
      </w:tblPr>
      <w:tblGrid>
        <w:gridCol w:w="1548"/>
        <w:gridCol w:w="1105"/>
        <w:gridCol w:w="1519"/>
        <w:gridCol w:w="1517"/>
        <w:gridCol w:w="1568"/>
        <w:gridCol w:w="1568"/>
        <w:gridCol w:w="1471"/>
        <w:tblGridChange w:id="147">
          <w:tblGrid>
            <w:gridCol w:w="1548"/>
            <w:gridCol w:w="1105"/>
            <w:gridCol w:w="1519"/>
            <w:gridCol w:w="1517"/>
            <w:gridCol w:w="1568"/>
            <w:gridCol w:w="1568"/>
            <w:gridCol w:w="1471"/>
          </w:tblGrid>
        </w:tblGridChange>
      </w:tblGrid>
      <w:tr w:rsidR="0096511E" w14:paraId="633E18DC" w14:textId="77777777" w:rsidTr="0096511E">
        <w:tc>
          <w:tcPr>
            <w:tcW w:w="1548" w:type="dxa"/>
            <w:tcPrChange w:id="148" w:author="Yufang Sun" w:date="2015-03-08T16:39:00Z">
              <w:tcPr>
                <w:tcW w:w="1548" w:type="dxa"/>
              </w:tcPr>
            </w:tcPrChange>
          </w:tcPr>
          <w:p w14:paraId="68353396" w14:textId="77777777" w:rsidR="0096511E" w:rsidRDefault="0096511E" w:rsidP="0096511E">
            <w:pPr>
              <w:rPr>
                <w:rFonts w:ascii="Times" w:eastAsia="Times New Roman" w:hAnsi="Times" w:cs="Times New Roman"/>
                <w:color w:val="000000"/>
              </w:rPr>
            </w:pPr>
          </w:p>
        </w:tc>
        <w:tc>
          <w:tcPr>
            <w:tcW w:w="1105" w:type="dxa"/>
            <w:tcPrChange w:id="149" w:author="Yufang Sun" w:date="2015-03-08T16:39:00Z">
              <w:tcPr>
                <w:tcW w:w="1105" w:type="dxa"/>
              </w:tcPr>
            </w:tcPrChange>
          </w:tcPr>
          <w:p w14:paraId="5C08E5AC"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V3</w:t>
            </w:r>
          </w:p>
        </w:tc>
        <w:tc>
          <w:tcPr>
            <w:tcW w:w="1519" w:type="dxa"/>
            <w:tcPrChange w:id="150" w:author="Yufang Sun" w:date="2015-03-08T16:39:00Z">
              <w:tcPr>
                <w:tcW w:w="1519" w:type="dxa"/>
              </w:tcPr>
            </w:tcPrChange>
          </w:tcPr>
          <w:p w14:paraId="5C5FCBB4"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V4:1000</w:t>
            </w:r>
          </w:p>
        </w:tc>
        <w:tc>
          <w:tcPr>
            <w:tcW w:w="1517" w:type="dxa"/>
            <w:tcPrChange w:id="151" w:author="Yufang Sun" w:date="2015-03-08T16:39:00Z">
              <w:tcPr>
                <w:tcW w:w="1517" w:type="dxa"/>
              </w:tcPr>
            </w:tcPrChange>
          </w:tcPr>
          <w:p w14:paraId="62169886"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V4:5000</w:t>
            </w:r>
          </w:p>
        </w:tc>
        <w:tc>
          <w:tcPr>
            <w:tcW w:w="1568" w:type="dxa"/>
            <w:tcPrChange w:id="152" w:author="Yufang Sun" w:date="2015-03-08T16:39:00Z">
              <w:tcPr>
                <w:tcW w:w="1568" w:type="dxa"/>
              </w:tcPr>
            </w:tcPrChange>
          </w:tcPr>
          <w:p w14:paraId="17E6283F"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V4:10000</w:t>
            </w:r>
          </w:p>
        </w:tc>
        <w:tc>
          <w:tcPr>
            <w:tcW w:w="1568" w:type="dxa"/>
            <w:tcPrChange w:id="153" w:author="Yufang Sun" w:date="2015-03-08T16:39:00Z">
              <w:tcPr>
                <w:tcW w:w="1568" w:type="dxa"/>
              </w:tcPr>
            </w:tcPrChange>
          </w:tcPr>
          <w:p w14:paraId="73A2AB03"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V4:50000</w:t>
            </w:r>
          </w:p>
        </w:tc>
        <w:tc>
          <w:tcPr>
            <w:tcW w:w="1471" w:type="dxa"/>
            <w:tcPrChange w:id="154" w:author="Yufang Sun" w:date="2015-03-08T16:39:00Z">
              <w:tcPr>
                <w:tcW w:w="1471" w:type="dxa"/>
              </w:tcPr>
            </w:tcPrChange>
          </w:tcPr>
          <w:p w14:paraId="42877FC9"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V4: 100000</w:t>
            </w:r>
          </w:p>
        </w:tc>
      </w:tr>
      <w:tr w:rsidR="0096511E" w14:paraId="449401DF" w14:textId="77777777" w:rsidTr="0096511E">
        <w:tc>
          <w:tcPr>
            <w:tcW w:w="1548" w:type="dxa"/>
            <w:tcPrChange w:id="155" w:author="Yufang Sun" w:date="2015-03-08T16:39:00Z">
              <w:tcPr>
                <w:tcW w:w="1548" w:type="dxa"/>
              </w:tcPr>
            </w:tcPrChange>
          </w:tcPr>
          <w:p w14:paraId="604C9DC4"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First</w:t>
            </w:r>
          </w:p>
        </w:tc>
        <w:tc>
          <w:tcPr>
            <w:tcW w:w="1105" w:type="dxa"/>
            <w:tcPrChange w:id="156" w:author="Yufang Sun" w:date="2015-03-08T16:39:00Z">
              <w:tcPr>
                <w:tcW w:w="1105" w:type="dxa"/>
              </w:tcPr>
            </w:tcPrChange>
          </w:tcPr>
          <w:p w14:paraId="764D4CFB" w14:textId="77777777" w:rsidR="0096511E" w:rsidRDefault="009A2B94" w:rsidP="0096511E">
            <w:pPr>
              <w:rPr>
                <w:rFonts w:ascii="Times" w:eastAsia="Times New Roman" w:hAnsi="Times" w:cs="Times New Roman"/>
                <w:color w:val="000000"/>
              </w:rPr>
            </w:pPr>
            <w:ins w:id="157" w:author="Yufang Sun" w:date="2015-03-08T16:39:00Z">
              <w:r>
                <w:rPr>
                  <w:rFonts w:ascii="Times" w:eastAsia="Times New Roman" w:hAnsi="Times" w:cs="Times New Roman"/>
                  <w:color w:val="000000"/>
                </w:rPr>
                <w:t>0</w:t>
              </w:r>
            </w:ins>
            <w:del w:id="158" w:author="Yufang Sun" w:date="2015-03-08T16:39:00Z">
              <w:r w:rsidR="0096511E">
                <w:rPr>
                  <w:rFonts w:ascii="Times" w:eastAsia="Times New Roman" w:hAnsi="Times" w:cs="Times New Roman"/>
                  <w:color w:val="000000"/>
                </w:rPr>
                <w:delText>5</w:delText>
              </w:r>
            </w:del>
          </w:p>
        </w:tc>
        <w:tc>
          <w:tcPr>
            <w:tcW w:w="1519" w:type="dxa"/>
            <w:tcPrChange w:id="159" w:author="Yufang Sun" w:date="2015-03-08T16:39:00Z">
              <w:tcPr>
                <w:tcW w:w="1519" w:type="dxa"/>
              </w:tcPr>
            </w:tcPrChange>
          </w:tcPr>
          <w:p w14:paraId="0E8F1ECA" w14:textId="53AA414A" w:rsidR="0096511E" w:rsidRDefault="0007542E" w:rsidP="0096511E">
            <w:pPr>
              <w:rPr>
                <w:rFonts w:ascii="Times" w:eastAsia="Times New Roman" w:hAnsi="Times" w:cs="Times New Roman"/>
                <w:color w:val="000000"/>
              </w:rPr>
            </w:pPr>
            <w:r>
              <w:rPr>
                <w:rFonts w:ascii="Times" w:eastAsia="Times New Roman" w:hAnsi="Times" w:cs="Times New Roman"/>
                <w:color w:val="000000"/>
              </w:rPr>
              <w:t>16</w:t>
            </w:r>
          </w:p>
        </w:tc>
        <w:tc>
          <w:tcPr>
            <w:tcW w:w="1517" w:type="dxa"/>
            <w:tcPrChange w:id="160" w:author="Yufang Sun" w:date="2015-03-08T16:39:00Z">
              <w:tcPr>
                <w:tcW w:w="1517" w:type="dxa"/>
              </w:tcPr>
            </w:tcPrChange>
          </w:tcPr>
          <w:p w14:paraId="239CEA8D" w14:textId="7E0B3825"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c>
          <w:tcPr>
            <w:tcW w:w="1568" w:type="dxa"/>
            <w:tcPrChange w:id="161" w:author="Yufang Sun" w:date="2015-03-08T16:39:00Z">
              <w:tcPr>
                <w:tcW w:w="1568" w:type="dxa"/>
              </w:tcPr>
            </w:tcPrChange>
          </w:tcPr>
          <w:p w14:paraId="55DEDB6B" w14:textId="486E3913" w:rsidR="0096511E" w:rsidRDefault="0021734A" w:rsidP="0096511E">
            <w:pPr>
              <w:rPr>
                <w:rFonts w:ascii="Times" w:eastAsia="Times New Roman" w:hAnsi="Times" w:cs="Times New Roman"/>
                <w:color w:val="000000"/>
              </w:rPr>
            </w:pPr>
            <w:r>
              <w:rPr>
                <w:rFonts w:ascii="Times" w:eastAsia="Times New Roman" w:hAnsi="Times" w:cs="Times New Roman"/>
                <w:color w:val="000000"/>
              </w:rPr>
              <w:t>16</w:t>
            </w:r>
          </w:p>
        </w:tc>
        <w:tc>
          <w:tcPr>
            <w:tcW w:w="1568" w:type="dxa"/>
            <w:tcPrChange w:id="162" w:author="Yufang Sun" w:date="2015-03-08T16:39:00Z">
              <w:tcPr>
                <w:tcW w:w="1568" w:type="dxa"/>
              </w:tcPr>
            </w:tcPrChange>
          </w:tcPr>
          <w:p w14:paraId="61947A8D" w14:textId="73593C59" w:rsidR="0096511E" w:rsidRDefault="0021734A" w:rsidP="0096511E">
            <w:pPr>
              <w:rPr>
                <w:rFonts w:ascii="Times" w:eastAsia="Times New Roman" w:hAnsi="Times" w:cs="Times New Roman"/>
                <w:color w:val="000000"/>
              </w:rPr>
            </w:pPr>
            <w:r>
              <w:rPr>
                <w:rFonts w:ascii="Times" w:eastAsia="Times New Roman" w:hAnsi="Times" w:cs="Times New Roman"/>
                <w:color w:val="000000"/>
              </w:rPr>
              <w:t>16</w:t>
            </w:r>
          </w:p>
        </w:tc>
        <w:tc>
          <w:tcPr>
            <w:tcW w:w="1471" w:type="dxa"/>
            <w:tcPrChange w:id="163" w:author="Yufang Sun" w:date="2015-03-08T16:39:00Z">
              <w:tcPr>
                <w:tcW w:w="1471" w:type="dxa"/>
              </w:tcPr>
            </w:tcPrChange>
          </w:tcPr>
          <w:p w14:paraId="182E5588" w14:textId="279BBAE6"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r>
      <w:tr w:rsidR="0096511E" w14:paraId="4296FA1E" w14:textId="77777777" w:rsidTr="0096511E">
        <w:tc>
          <w:tcPr>
            <w:tcW w:w="1548" w:type="dxa"/>
            <w:tcPrChange w:id="164" w:author="Yufang Sun" w:date="2015-03-08T16:39:00Z">
              <w:tcPr>
                <w:tcW w:w="1548" w:type="dxa"/>
              </w:tcPr>
            </w:tcPrChange>
          </w:tcPr>
          <w:p w14:paraId="7D189C14"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Second</w:t>
            </w:r>
          </w:p>
        </w:tc>
        <w:tc>
          <w:tcPr>
            <w:tcW w:w="1105" w:type="dxa"/>
            <w:tcPrChange w:id="165" w:author="Yufang Sun" w:date="2015-03-08T16:39:00Z">
              <w:tcPr>
                <w:tcW w:w="1105" w:type="dxa"/>
              </w:tcPr>
            </w:tcPrChange>
          </w:tcPr>
          <w:p w14:paraId="3428A3D4" w14:textId="77777777" w:rsidR="0096511E" w:rsidRDefault="009A2B94" w:rsidP="0096511E">
            <w:pPr>
              <w:rPr>
                <w:rFonts w:ascii="Times" w:eastAsia="Times New Roman" w:hAnsi="Times" w:cs="Times New Roman"/>
                <w:color w:val="000000"/>
              </w:rPr>
            </w:pPr>
            <w:ins w:id="166" w:author="Yufang Sun" w:date="2015-03-08T16:39:00Z">
              <w:r>
                <w:rPr>
                  <w:rFonts w:ascii="Times" w:eastAsia="Times New Roman" w:hAnsi="Times" w:cs="Times New Roman"/>
                  <w:color w:val="000000"/>
                </w:rPr>
                <w:t>0</w:t>
              </w:r>
            </w:ins>
            <w:del w:id="167" w:author="Yufang Sun" w:date="2015-03-08T16:39:00Z">
              <w:r w:rsidR="0096511E">
                <w:rPr>
                  <w:rFonts w:ascii="Times" w:eastAsia="Times New Roman" w:hAnsi="Times" w:cs="Times New Roman"/>
                  <w:color w:val="000000"/>
                </w:rPr>
                <w:delText>5</w:delText>
              </w:r>
            </w:del>
          </w:p>
        </w:tc>
        <w:tc>
          <w:tcPr>
            <w:tcW w:w="1519" w:type="dxa"/>
            <w:tcPrChange w:id="168" w:author="Yufang Sun" w:date="2015-03-08T16:39:00Z">
              <w:tcPr>
                <w:tcW w:w="1519" w:type="dxa"/>
              </w:tcPr>
            </w:tcPrChange>
          </w:tcPr>
          <w:p w14:paraId="1621B989" w14:textId="717257B6" w:rsidR="0096511E" w:rsidRDefault="0007542E" w:rsidP="0096511E">
            <w:pPr>
              <w:rPr>
                <w:rFonts w:ascii="Times" w:eastAsia="Times New Roman" w:hAnsi="Times" w:cs="Times New Roman"/>
                <w:color w:val="000000"/>
              </w:rPr>
            </w:pPr>
            <w:r>
              <w:rPr>
                <w:rFonts w:ascii="Times" w:eastAsia="Times New Roman" w:hAnsi="Times" w:cs="Times New Roman"/>
                <w:color w:val="000000"/>
              </w:rPr>
              <w:t>17</w:t>
            </w:r>
          </w:p>
        </w:tc>
        <w:tc>
          <w:tcPr>
            <w:tcW w:w="1517" w:type="dxa"/>
            <w:tcPrChange w:id="169" w:author="Yufang Sun" w:date="2015-03-08T16:39:00Z">
              <w:tcPr>
                <w:tcW w:w="1517" w:type="dxa"/>
              </w:tcPr>
            </w:tcPrChange>
          </w:tcPr>
          <w:p w14:paraId="26D7751E" w14:textId="38774504" w:rsidR="0096511E" w:rsidRDefault="0021734A" w:rsidP="0096511E">
            <w:pPr>
              <w:rPr>
                <w:rFonts w:ascii="Times" w:eastAsia="Times New Roman" w:hAnsi="Times" w:cs="Times New Roman"/>
                <w:color w:val="000000"/>
              </w:rPr>
            </w:pPr>
            <w:r>
              <w:rPr>
                <w:rFonts w:ascii="Times" w:eastAsia="Times New Roman" w:hAnsi="Times" w:cs="Times New Roman"/>
                <w:color w:val="000000"/>
              </w:rPr>
              <w:t>16</w:t>
            </w:r>
          </w:p>
        </w:tc>
        <w:tc>
          <w:tcPr>
            <w:tcW w:w="1568" w:type="dxa"/>
            <w:tcPrChange w:id="170" w:author="Yufang Sun" w:date="2015-03-08T16:39:00Z">
              <w:tcPr>
                <w:tcW w:w="1568" w:type="dxa"/>
              </w:tcPr>
            </w:tcPrChange>
          </w:tcPr>
          <w:p w14:paraId="32B4CA27" w14:textId="0B0DE882" w:rsidR="0096511E" w:rsidRDefault="0021734A" w:rsidP="0096511E">
            <w:pPr>
              <w:rPr>
                <w:rFonts w:ascii="Times" w:eastAsia="Times New Roman" w:hAnsi="Times" w:cs="Times New Roman"/>
                <w:color w:val="000000"/>
              </w:rPr>
            </w:pPr>
            <w:r>
              <w:rPr>
                <w:rFonts w:ascii="Times" w:eastAsia="Times New Roman" w:hAnsi="Times" w:cs="Times New Roman"/>
                <w:color w:val="000000"/>
              </w:rPr>
              <w:t>16</w:t>
            </w:r>
          </w:p>
        </w:tc>
        <w:tc>
          <w:tcPr>
            <w:tcW w:w="1568" w:type="dxa"/>
            <w:tcPrChange w:id="171" w:author="Yufang Sun" w:date="2015-03-08T16:39:00Z">
              <w:tcPr>
                <w:tcW w:w="1568" w:type="dxa"/>
              </w:tcPr>
            </w:tcPrChange>
          </w:tcPr>
          <w:p w14:paraId="5CBC143B" w14:textId="10E449C3"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c>
          <w:tcPr>
            <w:tcW w:w="1471" w:type="dxa"/>
            <w:tcPrChange w:id="172" w:author="Yufang Sun" w:date="2015-03-08T16:39:00Z">
              <w:tcPr>
                <w:tcW w:w="1471" w:type="dxa"/>
              </w:tcPr>
            </w:tcPrChange>
          </w:tcPr>
          <w:p w14:paraId="36610203" w14:textId="548E1D8A"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r>
      <w:tr w:rsidR="0096511E" w14:paraId="1FD5DAB8" w14:textId="77777777" w:rsidTr="0096511E">
        <w:tc>
          <w:tcPr>
            <w:tcW w:w="1548" w:type="dxa"/>
            <w:tcPrChange w:id="173" w:author="Yufang Sun" w:date="2015-03-08T16:39:00Z">
              <w:tcPr>
                <w:tcW w:w="1548" w:type="dxa"/>
              </w:tcPr>
            </w:tcPrChange>
          </w:tcPr>
          <w:p w14:paraId="35062040"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Third</w:t>
            </w:r>
          </w:p>
        </w:tc>
        <w:tc>
          <w:tcPr>
            <w:tcW w:w="1105" w:type="dxa"/>
            <w:tcPrChange w:id="174" w:author="Yufang Sun" w:date="2015-03-08T16:39:00Z">
              <w:tcPr>
                <w:tcW w:w="1105" w:type="dxa"/>
              </w:tcPr>
            </w:tcPrChange>
          </w:tcPr>
          <w:p w14:paraId="470FF870" w14:textId="77777777" w:rsidR="0096511E" w:rsidRDefault="009A2B94" w:rsidP="0096511E">
            <w:pPr>
              <w:rPr>
                <w:rFonts w:ascii="Times" w:eastAsia="Times New Roman" w:hAnsi="Times" w:cs="Times New Roman"/>
                <w:color w:val="000000"/>
              </w:rPr>
            </w:pPr>
            <w:ins w:id="175" w:author="Yufang Sun" w:date="2015-03-08T16:39:00Z">
              <w:r>
                <w:rPr>
                  <w:rFonts w:ascii="Times" w:eastAsia="Times New Roman" w:hAnsi="Times" w:cs="Times New Roman"/>
                  <w:color w:val="000000"/>
                </w:rPr>
                <w:t>0</w:t>
              </w:r>
            </w:ins>
            <w:del w:id="176" w:author="Yufang Sun" w:date="2015-03-08T16:39:00Z">
              <w:r w:rsidR="0096511E">
                <w:rPr>
                  <w:rFonts w:ascii="Times" w:eastAsia="Times New Roman" w:hAnsi="Times" w:cs="Times New Roman"/>
                  <w:color w:val="000000"/>
                </w:rPr>
                <w:delText>5</w:delText>
              </w:r>
            </w:del>
          </w:p>
        </w:tc>
        <w:tc>
          <w:tcPr>
            <w:tcW w:w="1519" w:type="dxa"/>
            <w:tcPrChange w:id="177" w:author="Yufang Sun" w:date="2015-03-08T16:39:00Z">
              <w:tcPr>
                <w:tcW w:w="1519" w:type="dxa"/>
              </w:tcPr>
            </w:tcPrChange>
          </w:tcPr>
          <w:p w14:paraId="4ABABB93" w14:textId="55DE3E0A" w:rsidR="0096511E" w:rsidRDefault="0007542E" w:rsidP="0096511E">
            <w:pPr>
              <w:rPr>
                <w:rFonts w:ascii="Times" w:eastAsia="Times New Roman" w:hAnsi="Times" w:cs="Times New Roman"/>
                <w:color w:val="000000"/>
              </w:rPr>
            </w:pPr>
            <w:r>
              <w:rPr>
                <w:rFonts w:ascii="Times" w:eastAsia="Times New Roman" w:hAnsi="Times" w:cs="Times New Roman"/>
                <w:color w:val="000000"/>
              </w:rPr>
              <w:t>17</w:t>
            </w:r>
          </w:p>
        </w:tc>
        <w:tc>
          <w:tcPr>
            <w:tcW w:w="1517" w:type="dxa"/>
            <w:tcPrChange w:id="178" w:author="Yufang Sun" w:date="2015-03-08T16:39:00Z">
              <w:tcPr>
                <w:tcW w:w="1517" w:type="dxa"/>
              </w:tcPr>
            </w:tcPrChange>
          </w:tcPr>
          <w:p w14:paraId="78BADCE7" w14:textId="4D3B5C10" w:rsidR="0096511E" w:rsidRDefault="0021734A" w:rsidP="0096511E">
            <w:pPr>
              <w:rPr>
                <w:rFonts w:ascii="Times" w:eastAsia="Times New Roman" w:hAnsi="Times" w:cs="Times New Roman"/>
                <w:color w:val="000000"/>
              </w:rPr>
            </w:pPr>
            <w:r>
              <w:rPr>
                <w:rFonts w:ascii="Times" w:eastAsia="Times New Roman" w:hAnsi="Times" w:cs="Times New Roman"/>
                <w:color w:val="000000"/>
              </w:rPr>
              <w:t>16</w:t>
            </w:r>
          </w:p>
        </w:tc>
        <w:tc>
          <w:tcPr>
            <w:tcW w:w="1568" w:type="dxa"/>
            <w:tcPrChange w:id="179" w:author="Yufang Sun" w:date="2015-03-08T16:39:00Z">
              <w:tcPr>
                <w:tcW w:w="1568" w:type="dxa"/>
              </w:tcPr>
            </w:tcPrChange>
          </w:tcPr>
          <w:p w14:paraId="33B97657" w14:textId="470DA6FE"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c>
          <w:tcPr>
            <w:tcW w:w="1568" w:type="dxa"/>
            <w:tcPrChange w:id="180" w:author="Yufang Sun" w:date="2015-03-08T16:39:00Z">
              <w:tcPr>
                <w:tcW w:w="1568" w:type="dxa"/>
              </w:tcPr>
            </w:tcPrChange>
          </w:tcPr>
          <w:p w14:paraId="6CFDBB26" w14:textId="7A35774A"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c>
          <w:tcPr>
            <w:tcW w:w="1471" w:type="dxa"/>
            <w:tcPrChange w:id="181" w:author="Yufang Sun" w:date="2015-03-08T16:39:00Z">
              <w:tcPr>
                <w:tcW w:w="1471" w:type="dxa"/>
              </w:tcPr>
            </w:tcPrChange>
          </w:tcPr>
          <w:p w14:paraId="5D018EF3" w14:textId="663F05E6"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r>
      <w:tr w:rsidR="0096511E" w14:paraId="1EA07DD2" w14:textId="77777777" w:rsidTr="0096511E">
        <w:tc>
          <w:tcPr>
            <w:tcW w:w="1548" w:type="dxa"/>
            <w:tcPrChange w:id="182" w:author="Yufang Sun" w:date="2015-03-08T16:39:00Z">
              <w:tcPr>
                <w:tcW w:w="1548" w:type="dxa"/>
              </w:tcPr>
            </w:tcPrChange>
          </w:tcPr>
          <w:p w14:paraId="6A348189" w14:textId="77777777" w:rsidR="0096511E" w:rsidRDefault="0096511E" w:rsidP="0096511E">
            <w:pPr>
              <w:rPr>
                <w:rFonts w:ascii="Times" w:eastAsia="Times New Roman" w:hAnsi="Times" w:cs="Times New Roman"/>
                <w:color w:val="000000"/>
              </w:rPr>
            </w:pPr>
            <w:r>
              <w:rPr>
                <w:rFonts w:ascii="Times" w:eastAsia="Times New Roman" w:hAnsi="Times" w:cs="Times New Roman"/>
                <w:color w:val="000000"/>
              </w:rPr>
              <w:t>Average:</w:t>
            </w:r>
          </w:p>
        </w:tc>
        <w:tc>
          <w:tcPr>
            <w:tcW w:w="1105" w:type="dxa"/>
            <w:tcPrChange w:id="183" w:author="Yufang Sun" w:date="2015-03-08T16:39:00Z">
              <w:tcPr>
                <w:tcW w:w="1105" w:type="dxa"/>
              </w:tcPr>
            </w:tcPrChange>
          </w:tcPr>
          <w:p w14:paraId="7B5A438D" w14:textId="77777777" w:rsidR="0096511E" w:rsidRDefault="009A2B94" w:rsidP="0096511E">
            <w:pPr>
              <w:rPr>
                <w:rFonts w:ascii="Times" w:eastAsia="Times New Roman" w:hAnsi="Times" w:cs="Times New Roman"/>
                <w:color w:val="000000"/>
              </w:rPr>
            </w:pPr>
            <w:ins w:id="184" w:author="Yufang Sun" w:date="2015-03-08T16:39:00Z">
              <w:r>
                <w:rPr>
                  <w:rFonts w:ascii="Times" w:eastAsia="Times New Roman" w:hAnsi="Times" w:cs="Times New Roman"/>
                  <w:color w:val="000000"/>
                </w:rPr>
                <w:t>0</w:t>
              </w:r>
            </w:ins>
            <w:del w:id="185" w:author="Yufang Sun" w:date="2015-03-08T16:39:00Z">
              <w:r w:rsidR="0096511E">
                <w:rPr>
                  <w:rFonts w:ascii="Times" w:eastAsia="Times New Roman" w:hAnsi="Times" w:cs="Times New Roman"/>
                  <w:color w:val="000000"/>
                </w:rPr>
                <w:delText>5</w:delText>
              </w:r>
            </w:del>
          </w:p>
        </w:tc>
        <w:tc>
          <w:tcPr>
            <w:tcW w:w="1519" w:type="dxa"/>
            <w:tcPrChange w:id="186" w:author="Yufang Sun" w:date="2015-03-08T16:39:00Z">
              <w:tcPr>
                <w:tcW w:w="1519" w:type="dxa"/>
              </w:tcPr>
            </w:tcPrChange>
          </w:tcPr>
          <w:p w14:paraId="50DE6FCF" w14:textId="63A8D26B" w:rsidR="0096511E" w:rsidRDefault="0007542E" w:rsidP="0096511E">
            <w:pPr>
              <w:rPr>
                <w:rFonts w:ascii="Times" w:eastAsia="Times New Roman" w:hAnsi="Times" w:cs="Times New Roman"/>
                <w:color w:val="000000"/>
              </w:rPr>
            </w:pPr>
            <w:r>
              <w:rPr>
                <w:rFonts w:ascii="Times" w:eastAsia="Times New Roman" w:hAnsi="Times" w:cs="Times New Roman"/>
                <w:color w:val="000000"/>
              </w:rPr>
              <w:t>16</w:t>
            </w:r>
          </w:p>
        </w:tc>
        <w:tc>
          <w:tcPr>
            <w:tcW w:w="1517" w:type="dxa"/>
            <w:tcPrChange w:id="187" w:author="Yufang Sun" w:date="2015-03-08T16:39:00Z">
              <w:tcPr>
                <w:tcW w:w="1517" w:type="dxa"/>
              </w:tcPr>
            </w:tcPrChange>
          </w:tcPr>
          <w:p w14:paraId="00742E25" w14:textId="4F4303D0"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c>
          <w:tcPr>
            <w:tcW w:w="1568" w:type="dxa"/>
            <w:tcPrChange w:id="188" w:author="Yufang Sun" w:date="2015-03-08T16:39:00Z">
              <w:tcPr>
                <w:tcW w:w="1568" w:type="dxa"/>
              </w:tcPr>
            </w:tcPrChange>
          </w:tcPr>
          <w:p w14:paraId="041B0209" w14:textId="441E305C"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c>
          <w:tcPr>
            <w:tcW w:w="1568" w:type="dxa"/>
            <w:tcPrChange w:id="189" w:author="Yufang Sun" w:date="2015-03-08T16:39:00Z">
              <w:tcPr>
                <w:tcW w:w="1568" w:type="dxa"/>
              </w:tcPr>
            </w:tcPrChange>
          </w:tcPr>
          <w:p w14:paraId="1B29B66A" w14:textId="38CB6D4C"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c>
          <w:tcPr>
            <w:tcW w:w="1471" w:type="dxa"/>
            <w:tcPrChange w:id="190" w:author="Yufang Sun" w:date="2015-03-08T16:39:00Z">
              <w:tcPr>
                <w:tcW w:w="1471" w:type="dxa"/>
              </w:tcPr>
            </w:tcPrChange>
          </w:tcPr>
          <w:p w14:paraId="2A47C6C0" w14:textId="0BEE3DD0" w:rsidR="0096511E" w:rsidRDefault="0021734A" w:rsidP="0096511E">
            <w:pPr>
              <w:rPr>
                <w:rFonts w:ascii="Times" w:eastAsia="Times New Roman" w:hAnsi="Times" w:cs="Times New Roman"/>
                <w:color w:val="000000"/>
              </w:rPr>
            </w:pPr>
            <w:r>
              <w:rPr>
                <w:rFonts w:ascii="Times" w:eastAsia="Times New Roman" w:hAnsi="Times" w:cs="Times New Roman"/>
                <w:color w:val="000000"/>
              </w:rPr>
              <w:t>15</w:t>
            </w:r>
          </w:p>
        </w:tc>
      </w:tr>
    </w:tbl>
    <w:p w14:paraId="43BA0AA2" w14:textId="1BCB7C5A" w:rsidR="00CA16E3" w:rsidRDefault="00CA16E3" w:rsidP="006972DF">
      <w:pPr>
        <w:rPr>
          <w:del w:id="191" w:author="Yufang Sun" w:date="2015-03-08T16:39:00Z"/>
          <w:rFonts w:ascii="Times" w:eastAsia="Times New Roman" w:hAnsi="Times" w:cs="Times New Roman"/>
          <w:color w:val="000000"/>
        </w:rPr>
      </w:pPr>
    </w:p>
    <w:p w14:paraId="25F10D13" w14:textId="501E54D1" w:rsidR="00CF04A3" w:rsidRDefault="0021734A" w:rsidP="006972DF">
      <w:pPr>
        <w:rPr>
          <w:rFonts w:ascii="Times" w:eastAsia="Times New Roman" w:hAnsi="Times" w:cs="Times New Roman"/>
          <w:b/>
          <w:color w:val="000000"/>
        </w:rPr>
      </w:pPr>
      <w:del w:id="192" w:author="Yufang Sun" w:date="2015-03-08T16:39:00Z">
        <w:r>
          <w:rPr>
            <w:rFonts w:ascii="Times" w:eastAsia="Times New Roman" w:hAnsi="Times" w:cs="Times New Roman"/>
            <w:b/>
            <w:color w:val="000000"/>
          </w:rPr>
          <w:tab/>
        </w:r>
      </w:del>
    </w:p>
    <w:p w14:paraId="0A8E5D6F" w14:textId="77777777" w:rsidR="00CF04A3" w:rsidRDefault="00CF04A3" w:rsidP="00CF04A3">
      <w:pPr>
        <w:ind w:left="720"/>
        <w:rPr>
          <w:rFonts w:ascii="Times" w:eastAsia="Times New Roman" w:hAnsi="Times" w:cs="Times New Roman"/>
          <w:b/>
          <w:color w:val="000000"/>
        </w:rPr>
      </w:pPr>
      <w:r w:rsidRPr="00DD2EFE">
        <w:rPr>
          <w:rFonts w:ascii="Times" w:eastAsia="Times New Roman" w:hAnsi="Times" w:cs="Times New Roman"/>
          <w:b/>
          <w:color w:val="000000"/>
        </w:rPr>
        <w:t>a) De</w:t>
      </w:r>
      <w:r>
        <w:rPr>
          <w:rFonts w:ascii="Times" w:eastAsia="Times New Roman" w:hAnsi="Times" w:cs="Times New Roman"/>
          <w:b/>
          <w:color w:val="000000"/>
        </w:rPr>
        <w:t xml:space="preserve">scribe your experimental setup: </w:t>
      </w:r>
    </w:p>
    <w:p w14:paraId="12A3143D" w14:textId="0D37A86C" w:rsidR="00CF04A3" w:rsidRDefault="00CF04A3" w:rsidP="00CF04A3">
      <w:pPr>
        <w:ind w:left="720"/>
        <w:rPr>
          <w:rFonts w:ascii="Times" w:eastAsia="Times New Roman" w:hAnsi="Times" w:cs="Times New Roman"/>
          <w:b/>
          <w:color w:val="000000"/>
        </w:rPr>
      </w:pPr>
      <w:r>
        <w:rPr>
          <w:rFonts w:ascii="Times" w:eastAsia="Times New Roman" w:hAnsi="Times" w:cs="Times New Roman"/>
          <w:b/>
          <w:color w:val="000000"/>
        </w:rPr>
        <w:t xml:space="preserve">    1) Your machine characteristics</w:t>
      </w:r>
      <w:r w:rsidR="0021734A">
        <w:rPr>
          <w:rFonts w:ascii="Times" w:eastAsia="Times New Roman" w:hAnsi="Times" w:cs="Times New Roman"/>
          <w:b/>
          <w:color w:val="000000"/>
        </w:rPr>
        <w:t xml:space="preserve"> </w:t>
      </w:r>
    </w:p>
    <w:p w14:paraId="2B44F56D" w14:textId="3721D5F7" w:rsidR="0021734A" w:rsidRPr="0021734A" w:rsidRDefault="0021734A" w:rsidP="004259D6">
      <w:pPr>
        <w:ind w:left="720"/>
        <w:rPr>
          <w:rFonts w:ascii="Times" w:eastAsia="Times New Roman" w:hAnsi="Times" w:cs="Times New Roman"/>
          <w:color w:val="000000"/>
        </w:rPr>
      </w:pPr>
      <w:r>
        <w:rPr>
          <w:rFonts w:ascii="Times" w:eastAsia="Times New Roman" w:hAnsi="Times" w:cs="Times New Roman"/>
          <w:color w:val="000000"/>
        </w:rPr>
        <w:t>CSE lab computer with Intel Core i7-3770 CPU @ 3.4 GHz, 8GB memory</w:t>
      </w:r>
      <w:r w:rsidR="009007F9">
        <w:rPr>
          <w:rFonts w:ascii="Times" w:eastAsia="Times New Roman" w:hAnsi="Times" w:cs="Times New Roman"/>
          <w:color w:val="000000"/>
        </w:rPr>
        <w:t>, Windows 7 Enterprise</w:t>
      </w:r>
    </w:p>
    <w:p w14:paraId="154C2262" w14:textId="77777777" w:rsidR="00CF04A3" w:rsidRDefault="00CF04A3" w:rsidP="00CF04A3">
      <w:pPr>
        <w:ind w:left="720"/>
        <w:rPr>
          <w:rFonts w:ascii="Times" w:eastAsia="Times New Roman" w:hAnsi="Times" w:cs="Times New Roman"/>
          <w:b/>
          <w:color w:val="000000"/>
        </w:rPr>
      </w:pPr>
      <w:r>
        <w:rPr>
          <w:rFonts w:ascii="Times" w:eastAsia="Times New Roman" w:hAnsi="Times" w:cs="Times New Roman"/>
          <w:b/>
          <w:color w:val="000000"/>
        </w:rPr>
        <w:t xml:space="preserve">    2) H</w:t>
      </w:r>
      <w:r w:rsidRPr="00DD2EFE">
        <w:rPr>
          <w:rFonts w:ascii="Times" w:eastAsia="Times New Roman" w:hAnsi="Times" w:cs="Times New Roman"/>
          <w:b/>
          <w:color w:val="000000"/>
        </w:rPr>
        <w:t>ow yo</w:t>
      </w:r>
      <w:r>
        <w:rPr>
          <w:rFonts w:ascii="Times" w:eastAsia="Times New Roman" w:hAnsi="Times" w:cs="Times New Roman"/>
          <w:b/>
          <w:color w:val="000000"/>
        </w:rPr>
        <w:t>u collected timing information</w:t>
      </w:r>
    </w:p>
    <w:p w14:paraId="7D165BB7" w14:textId="689C902B" w:rsidR="004027C3" w:rsidRPr="004259D6" w:rsidRDefault="37CD30CE" w:rsidP="004259D6">
      <w:pPr>
        <w:ind w:left="720"/>
        <w:rPr>
          <w:ins w:id="193" w:author="Yufang Sun" w:date="2015-03-08T16:39:00Z"/>
          <w:rFonts w:ascii="Times" w:eastAsia="Times New Roman" w:hAnsi="Times" w:cs="Times New Roman"/>
          <w:color w:val="000000"/>
        </w:rPr>
      </w:pPr>
      <w:r w:rsidRPr="37CD30CE">
        <w:rPr>
          <w:rFonts w:ascii="Times,Times New Roman" w:eastAsia="Times,Times New Roman" w:hAnsi="Times,Times New Roman" w:cs="Times,Times New Roman"/>
          <w:color w:val="000000" w:themeColor="text1"/>
        </w:rPr>
        <w:t>By doing System current time millis for timing at where the described step starts and where it ends.</w:t>
      </w:r>
      <w:r w:rsidR="009007F9">
        <w:rPr>
          <w:rFonts w:ascii="Times,Times New Roman" w:eastAsia="Times,Times New Roman" w:hAnsi="Times,Times New Roman" w:cs="Times,Times New Roman"/>
          <w:color w:val="000000" w:themeColor="text1"/>
        </w:rPr>
        <w:t xml:space="preserve"> We did have the difficulty to separate the </w:t>
      </w:r>
      <w:r w:rsidR="004259D6">
        <w:rPr>
          <w:rFonts w:ascii="Times,Times New Roman" w:eastAsia="Times,Times New Roman" w:hAnsi="Times,Times New Roman" w:cs="Times,Times New Roman"/>
          <w:color w:val="000000" w:themeColor="text1"/>
        </w:rPr>
        <w:t xml:space="preserve">grid building step and grid merging step in Experiment 2 and 3. But we hold an experimental control for the testing to happen. We varied the V4 cutoff of grid building method first, and then keep it constant at an optimal value to measure the grid merging step by varying the V4 cutoff of combining the two grids.  </w:t>
      </w:r>
    </w:p>
    <w:p w14:paraId="0904104B" w14:textId="06CF9A0F" w:rsidR="009B069B" w:rsidRDefault="00CF04A3" w:rsidP="009B069B">
      <w:pPr>
        <w:ind w:left="720"/>
        <w:rPr>
          <w:rFonts w:ascii="Times" w:eastAsia="Times New Roman" w:hAnsi="Times" w:cs="Times New Roman"/>
          <w:b/>
          <w:color w:val="000000"/>
        </w:rPr>
      </w:pPr>
      <w:r>
        <w:rPr>
          <w:rFonts w:ascii="Times" w:eastAsia="Times New Roman" w:hAnsi="Times" w:cs="Times New Roman"/>
          <w:b/>
          <w:color w:val="000000"/>
        </w:rPr>
        <w:t xml:space="preserve">    3) Any details </w:t>
      </w:r>
      <w:r w:rsidRPr="00DD2EFE">
        <w:rPr>
          <w:rFonts w:ascii="Times" w:eastAsia="Times New Roman" w:hAnsi="Times" w:cs="Times New Roman"/>
          <w:b/>
          <w:color w:val="000000"/>
        </w:rPr>
        <w:t>that would be needed to r</w:t>
      </w:r>
      <w:r>
        <w:rPr>
          <w:rFonts w:ascii="Times" w:eastAsia="Times New Roman" w:hAnsi="Times" w:cs="Times New Roman"/>
          <w:b/>
          <w:color w:val="000000"/>
        </w:rPr>
        <w:t>eplicate your experiments</w:t>
      </w:r>
    </w:p>
    <w:p w14:paraId="64AAC836" w14:textId="4CB5652B" w:rsidR="009442C1" w:rsidRDefault="009442C1" w:rsidP="009B069B">
      <w:pPr>
        <w:ind w:left="720"/>
        <w:rPr>
          <w:rFonts w:ascii="Times" w:eastAsia="Times New Roman" w:hAnsi="Times" w:cs="Times New Roman"/>
          <w:b/>
          <w:color w:val="000000"/>
        </w:rPr>
      </w:pPr>
      <w:r>
        <w:rPr>
          <w:rFonts w:ascii="Times" w:eastAsia="Times New Roman" w:hAnsi="Times" w:cs="Times New Roman"/>
          <w:color w:val="000000"/>
        </w:rPr>
        <w:t>Note, there is a test class in our file, but we did not use it for our final testing.</w:t>
      </w:r>
    </w:p>
    <w:p w14:paraId="515BD103" w14:textId="13143363" w:rsidR="00CF04A3" w:rsidRDefault="009B069B" w:rsidP="009B069B">
      <w:pPr>
        <w:ind w:firstLine="720"/>
        <w:rPr>
          <w:rFonts w:ascii="Times" w:eastAsia="Times New Roman" w:hAnsi="Times" w:cs="Times New Roman"/>
          <w:color w:val="000000"/>
        </w:rPr>
      </w:pPr>
      <w:r>
        <w:rPr>
          <w:rFonts w:ascii="Times,Times New Roman" w:eastAsia="Times,Times New Roman" w:hAnsi="Times,Times New Roman" w:cs="Times,Times New Roman"/>
          <w:color w:val="000000" w:themeColor="text1"/>
        </w:rPr>
        <w:t>Y</w:t>
      </w:r>
      <w:r w:rsidR="37CD30CE" w:rsidRPr="37CD30CE">
        <w:rPr>
          <w:rFonts w:ascii="Times,Times New Roman" w:eastAsia="Times,Times New Roman" w:hAnsi="Times,Times New Roman" w:cs="Times,Times New Roman"/>
          <w:color w:val="000000" w:themeColor="text1"/>
        </w:rPr>
        <w:t xml:space="preserve">ou need to include the following statements at the desired step: </w:t>
      </w:r>
    </w:p>
    <w:p w14:paraId="13533481" w14:textId="54A9326B" w:rsidR="004027C3" w:rsidRDefault="009B069B" w:rsidP="00CF04A3">
      <w:pPr>
        <w:ind w:left="720"/>
        <w:rPr>
          <w:rFonts w:ascii="Times" w:hAnsi="Times" w:cs="Times"/>
          <w:bCs/>
        </w:rPr>
      </w:pPr>
      <w:r>
        <w:rPr>
          <w:rFonts w:ascii="Times" w:hAnsi="Times" w:cs="Times"/>
          <w:bCs/>
        </w:rPr>
        <w:t>Experiment 1: V1, line 19 and 21. V2, line 22 and 24</w:t>
      </w:r>
    </w:p>
    <w:p w14:paraId="7830F1EA" w14:textId="16477A38" w:rsidR="009B069B" w:rsidRDefault="009B069B" w:rsidP="00CF04A3">
      <w:pPr>
        <w:ind w:left="720"/>
        <w:rPr>
          <w:rFonts w:ascii="Times" w:hAnsi="Times" w:cs="Times"/>
          <w:bCs/>
        </w:rPr>
      </w:pPr>
      <w:r>
        <w:rPr>
          <w:rFonts w:ascii="Times" w:hAnsi="Times" w:cs="Times"/>
          <w:bCs/>
        </w:rPr>
        <w:t xml:space="preserve">Experiment 2: </w:t>
      </w:r>
      <w:r w:rsidR="009442C1">
        <w:rPr>
          <w:rFonts w:ascii="Times" w:hAnsi="Times" w:cs="Times"/>
          <w:bCs/>
        </w:rPr>
        <w:t>V3, line 21 and 23. V4, line 20 and 22</w:t>
      </w:r>
      <w:r w:rsidR="009007F9">
        <w:rPr>
          <w:rFonts w:ascii="Times" w:hAnsi="Times" w:cs="Times"/>
          <w:bCs/>
        </w:rPr>
        <w:t>, change the cutoff of building step in V4</w:t>
      </w:r>
    </w:p>
    <w:p w14:paraId="1B25E775" w14:textId="7BF921BF" w:rsidR="009B069B" w:rsidRDefault="009B069B" w:rsidP="00CF04A3">
      <w:pPr>
        <w:ind w:left="720"/>
        <w:rPr>
          <w:ins w:id="194" w:author="Yufang Sun" w:date="2015-03-08T16:39:00Z"/>
          <w:rFonts w:ascii="Times" w:hAnsi="Times" w:cs="Times"/>
          <w:bCs/>
        </w:rPr>
      </w:pPr>
      <w:r>
        <w:rPr>
          <w:rFonts w:ascii="Times" w:hAnsi="Times" w:cs="Times"/>
          <w:bCs/>
        </w:rPr>
        <w:t>Experiment 3:</w:t>
      </w:r>
      <w:r w:rsidR="009442C1">
        <w:rPr>
          <w:rFonts w:ascii="Times" w:hAnsi="Times" w:cs="Times"/>
          <w:bCs/>
        </w:rPr>
        <w:t xml:space="preserve"> same as number 2 but change the cutoff of merging step in V4</w:t>
      </w:r>
    </w:p>
    <w:p w14:paraId="6A34E5E9" w14:textId="77777777" w:rsidR="005C0BAD" w:rsidRPr="005C0BAD" w:rsidRDefault="005C0BAD" w:rsidP="00CF04A3">
      <w:pPr>
        <w:ind w:left="720"/>
        <w:rPr>
          <w:rFonts w:ascii="Times" w:hAnsi="Times" w:cs="Times"/>
          <w:bCs/>
        </w:rPr>
      </w:pPr>
      <w:r w:rsidRPr="005C0BAD">
        <w:rPr>
          <w:rFonts w:ascii="Times" w:hAnsi="Times" w:cs="Times"/>
          <w:bCs/>
        </w:rPr>
        <w:t xml:space="preserve">At the beginning: </w:t>
      </w:r>
    </w:p>
    <w:p w14:paraId="5D85C984" w14:textId="0A651BED" w:rsidR="005C0BAD" w:rsidRDefault="005C0BAD" w:rsidP="00CF04A3">
      <w:pPr>
        <w:ind w:left="720"/>
        <w:rPr>
          <w:rFonts w:ascii="Consolas" w:hAnsi="Consolas" w:cs="Consolas"/>
          <w:color w:val="000000"/>
          <w:sz w:val="20"/>
          <w:szCs w:val="20"/>
        </w:rPr>
      </w:pPr>
      <w:r w:rsidRPr="005C0BAD">
        <w:rPr>
          <w:rFonts w:ascii="Consolas" w:hAnsi="Consolas" w:cs="Consolas"/>
          <w:b/>
          <w:bCs/>
          <w:color w:val="7F0055"/>
          <w:sz w:val="20"/>
          <w:szCs w:val="20"/>
        </w:rPr>
        <w:t>final</w:t>
      </w:r>
      <w:r w:rsidRPr="005C0BAD">
        <w:rPr>
          <w:rFonts w:ascii="Consolas" w:hAnsi="Consolas" w:cs="Consolas"/>
          <w:color w:val="000000"/>
          <w:sz w:val="20"/>
          <w:szCs w:val="20"/>
        </w:rPr>
        <w:t xml:space="preserve"> </w:t>
      </w:r>
      <w:r w:rsidRPr="005C0BAD">
        <w:rPr>
          <w:rFonts w:ascii="Consolas" w:hAnsi="Consolas" w:cs="Consolas"/>
          <w:b/>
          <w:bCs/>
          <w:color w:val="7F0055"/>
          <w:sz w:val="20"/>
          <w:szCs w:val="20"/>
        </w:rPr>
        <w:t>long</w:t>
      </w:r>
      <w:r w:rsidRPr="005C0BAD">
        <w:rPr>
          <w:rFonts w:ascii="Consolas" w:hAnsi="Consolas" w:cs="Consolas"/>
          <w:color w:val="000000"/>
          <w:sz w:val="20"/>
          <w:szCs w:val="20"/>
        </w:rPr>
        <w:t xml:space="preserve"> startTime = System.</w:t>
      </w:r>
      <w:r w:rsidRPr="005C0BAD">
        <w:rPr>
          <w:rFonts w:ascii="Consolas" w:hAnsi="Consolas" w:cs="Consolas"/>
          <w:i/>
          <w:iCs/>
          <w:color w:val="000000"/>
          <w:sz w:val="20"/>
          <w:szCs w:val="20"/>
        </w:rPr>
        <w:t>currentTimeMillis</w:t>
      </w:r>
      <w:r w:rsidRPr="005C0BAD">
        <w:rPr>
          <w:rFonts w:ascii="Consolas" w:hAnsi="Consolas" w:cs="Consolas"/>
          <w:color w:val="000000"/>
          <w:sz w:val="20"/>
          <w:szCs w:val="20"/>
        </w:rPr>
        <w:t>();</w:t>
      </w:r>
    </w:p>
    <w:p w14:paraId="06BA5BD4" w14:textId="14705B0F" w:rsidR="005C0BAD" w:rsidRPr="005C0BAD" w:rsidRDefault="005C0BAD" w:rsidP="00CF04A3">
      <w:pPr>
        <w:ind w:left="720"/>
        <w:rPr>
          <w:rFonts w:ascii="Times" w:eastAsia="Times New Roman" w:hAnsi="Times" w:cs="Times"/>
          <w:color w:val="000000"/>
        </w:rPr>
      </w:pPr>
      <w:r>
        <w:rPr>
          <w:rFonts w:ascii="Times" w:eastAsia="Times New Roman" w:hAnsi="Times" w:cs="Times"/>
          <w:color w:val="000000"/>
        </w:rPr>
        <w:t>In the end:</w:t>
      </w:r>
    </w:p>
    <w:p w14:paraId="6BFFD7C7" w14:textId="77777777" w:rsidR="005C0BAD" w:rsidRDefault="005C0BAD" w:rsidP="005C0BAD">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endTime = System.</w:t>
      </w:r>
      <w:r>
        <w:rPr>
          <w:rFonts w:ascii="Consolas" w:hAnsi="Consolas" w:cs="Consolas"/>
          <w:i/>
          <w:iCs/>
          <w:color w:val="000000"/>
          <w:sz w:val="20"/>
          <w:szCs w:val="20"/>
        </w:rPr>
        <w:t>currentTimeMillis</w:t>
      </w:r>
      <w:r>
        <w:rPr>
          <w:rFonts w:ascii="Consolas" w:hAnsi="Consolas" w:cs="Consolas"/>
          <w:color w:val="000000"/>
          <w:sz w:val="20"/>
          <w:szCs w:val="20"/>
        </w:rPr>
        <w:t>();</w:t>
      </w:r>
    </w:p>
    <w:p w14:paraId="48847AB3" w14:textId="31B74C5F" w:rsidR="009B069B" w:rsidRDefault="005C0BAD" w:rsidP="009B069B">
      <w:pPr>
        <w:ind w:left="720"/>
        <w:rPr>
          <w:rFonts w:ascii="Consolas" w:eastAsia="Consolas" w:hAnsi="Consolas" w:cs="Consolas"/>
          <w:color w:val="000000"/>
          <w:sz w:val="20"/>
          <w:szCs w:val="20"/>
        </w:rPr>
      </w:pPr>
      <w:r w:rsidRPr="5221CC4A">
        <w:rPr>
          <w:rFonts w:ascii="Consolas" w:eastAsia="Consolas" w:hAnsi="Consolas" w:cs="Consolas"/>
          <w:color w:val="000000"/>
          <w:sz w:val="20"/>
          <w:szCs w:val="20"/>
        </w:rPr>
        <w:t>System.</w:t>
      </w:r>
      <w:r w:rsidRPr="5221CC4A">
        <w:rPr>
          <w:rFonts w:ascii="Consolas" w:eastAsia="Consolas" w:hAnsi="Consolas" w:cs="Consolas"/>
          <w:i/>
          <w:iCs/>
          <w:color w:val="0000C0"/>
          <w:sz w:val="20"/>
          <w:szCs w:val="20"/>
        </w:rPr>
        <w:t>out</w:t>
      </w:r>
      <w:r w:rsidRPr="5221CC4A">
        <w:rPr>
          <w:rFonts w:ascii="Consolas" w:eastAsia="Consolas" w:hAnsi="Consolas" w:cs="Consolas"/>
          <w:color w:val="000000"/>
          <w:sz w:val="20"/>
          <w:szCs w:val="20"/>
        </w:rPr>
        <w:t>.println(</w:t>
      </w:r>
      <w:r w:rsidRPr="5221CC4A">
        <w:rPr>
          <w:rFonts w:ascii="Consolas" w:eastAsia="Consolas" w:hAnsi="Consolas" w:cs="Consolas"/>
          <w:color w:val="2A00FF"/>
          <w:sz w:val="20"/>
          <w:szCs w:val="20"/>
        </w:rPr>
        <w:t>"Total execution time: "</w:t>
      </w:r>
      <w:r w:rsidRPr="5221CC4A">
        <w:rPr>
          <w:rFonts w:ascii="Consolas" w:eastAsia="Consolas" w:hAnsi="Consolas" w:cs="Consolas"/>
          <w:color w:val="000000"/>
          <w:sz w:val="20"/>
          <w:szCs w:val="20"/>
        </w:rPr>
        <w:t xml:space="preserve"> + (endTime - startTime) );</w:t>
      </w:r>
    </w:p>
    <w:p w14:paraId="65F70992" w14:textId="77777777" w:rsidR="009442C1" w:rsidRPr="009B069B" w:rsidRDefault="009442C1" w:rsidP="004259D6">
      <w:pPr>
        <w:rPr>
          <w:rFonts w:ascii="Consolas" w:eastAsia="Consolas" w:hAnsi="Consolas" w:cs="Consolas"/>
          <w:color w:val="000000"/>
          <w:sz w:val="20"/>
          <w:szCs w:val="20"/>
        </w:rPr>
      </w:pPr>
    </w:p>
    <w:p w14:paraId="204C5485" w14:textId="4038437A" w:rsidR="0033600A" w:rsidRPr="00E05707" w:rsidRDefault="00CF04A3" w:rsidP="009B069B">
      <w:pPr>
        <w:ind w:firstLine="720"/>
        <w:rPr>
          <w:rFonts w:ascii="Times" w:eastAsia="Times New Roman" w:hAnsi="Times" w:cs="Times New Roman"/>
          <w:b/>
          <w:color w:val="000000"/>
        </w:rPr>
      </w:pPr>
      <w:r w:rsidRPr="00DD2EFE">
        <w:rPr>
          <w:rFonts w:ascii="Times" w:eastAsia="Times New Roman" w:hAnsi="Times" w:cs="Times New Roman"/>
          <w:b/>
          <w:color w:val="000000"/>
        </w:rPr>
        <w:lastRenderedPageBreak/>
        <w:t>b) Experimental Result</w:t>
      </w:r>
      <w:r>
        <w:rPr>
          <w:rFonts w:ascii="Times" w:eastAsia="Times New Roman" w:hAnsi="Times" w:cs="Times New Roman"/>
          <w:b/>
          <w:color w:val="000000"/>
        </w:rPr>
        <w:t>s: Place your grap</w:t>
      </w:r>
      <w:r w:rsidR="00E05707">
        <w:rPr>
          <w:rFonts w:ascii="Times" w:eastAsia="Times New Roman" w:hAnsi="Times" w:cs="Times New Roman"/>
          <w:b/>
          <w:color w:val="000000"/>
        </w:rPr>
        <w:t>h for experiment 1), 2) and 3).</w:t>
      </w:r>
    </w:p>
    <w:p w14:paraId="15377E0E" w14:textId="1565C843" w:rsidR="00CF04A3" w:rsidRPr="00E05707" w:rsidRDefault="00731F49" w:rsidP="00E05707">
      <w:pPr>
        <w:pStyle w:val="ListParagraph"/>
        <w:numPr>
          <w:ilvl w:val="0"/>
          <w:numId w:val="4"/>
        </w:numPr>
        <w:rPr>
          <w:rFonts w:ascii="Times" w:eastAsia="Times New Roman" w:hAnsi="Times" w:cs="Times New Roman"/>
          <w:color w:val="000000"/>
        </w:rPr>
      </w:pPr>
      <w:r w:rsidRPr="00E05707">
        <w:rPr>
          <w:rFonts w:ascii="Times" w:eastAsia="Times New Roman" w:hAnsi="Times" w:cs="Times New Roman"/>
          <w:color w:val="000000"/>
        </w:rPr>
        <w:t>Cutoff vs. Runtime for V1 and V2</w:t>
      </w:r>
    </w:p>
    <w:p w14:paraId="5F1D6865" w14:textId="66E63B01" w:rsidR="00E05707" w:rsidRPr="00E05707" w:rsidRDefault="009442C1" w:rsidP="00E05707">
      <w:pPr>
        <w:ind w:left="960"/>
        <w:rPr>
          <w:rFonts w:ascii="Times" w:eastAsia="Times New Roman" w:hAnsi="Times" w:cs="Times New Roman"/>
          <w:color w:val="000000"/>
        </w:rPr>
      </w:pPr>
      <w:r>
        <w:rPr>
          <w:noProof/>
        </w:rPr>
        <w:drawing>
          <wp:inline distT="0" distB="0" distL="0" distR="0" wp14:anchorId="29727679" wp14:editId="4FB46494">
            <wp:extent cx="6048375" cy="26479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0E3D06" w14:textId="366E10F8" w:rsidR="00731F49" w:rsidRPr="00E05707" w:rsidRDefault="00731F49" w:rsidP="00E05707">
      <w:pPr>
        <w:pStyle w:val="ListParagraph"/>
        <w:numPr>
          <w:ilvl w:val="0"/>
          <w:numId w:val="4"/>
        </w:numPr>
        <w:rPr>
          <w:rFonts w:ascii="Times" w:eastAsia="Times New Roman" w:hAnsi="Times" w:cs="Times New Roman"/>
          <w:color w:val="000000"/>
        </w:rPr>
      </w:pPr>
      <w:r w:rsidRPr="00E05707">
        <w:rPr>
          <w:rFonts w:ascii="Times" w:eastAsia="Times New Roman" w:hAnsi="Times" w:cs="Times New Roman"/>
          <w:color w:val="000000"/>
        </w:rPr>
        <w:t>Cutoff vs. Runtime for V3 and V4: Grid building</w:t>
      </w:r>
    </w:p>
    <w:p w14:paraId="17721D1F" w14:textId="625712D8" w:rsidR="00E05707" w:rsidRPr="00E05707" w:rsidRDefault="00E05707" w:rsidP="00E05707">
      <w:pPr>
        <w:ind w:left="960"/>
        <w:rPr>
          <w:rFonts w:ascii="Times" w:eastAsia="Times New Roman" w:hAnsi="Times" w:cs="Times New Roman"/>
          <w:color w:val="000000"/>
        </w:rPr>
      </w:pPr>
      <w:r>
        <w:rPr>
          <w:rFonts w:ascii="Times" w:eastAsia="Times New Roman" w:hAnsi="Times" w:cs="Times New Roman"/>
          <w:noProof/>
          <w:color w:val="000000"/>
        </w:rPr>
        <w:drawing>
          <wp:inline distT="0" distB="0" distL="0" distR="0" wp14:anchorId="417ADC88" wp14:editId="16C3B429">
            <wp:extent cx="6096000" cy="2838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94AF57" w14:textId="78F32337" w:rsidR="00731F49" w:rsidRPr="00E05707" w:rsidRDefault="00731F49" w:rsidP="00E05707">
      <w:pPr>
        <w:pStyle w:val="ListParagraph"/>
        <w:numPr>
          <w:ilvl w:val="0"/>
          <w:numId w:val="4"/>
        </w:numPr>
        <w:rPr>
          <w:rFonts w:ascii="Times" w:eastAsia="Times New Roman" w:hAnsi="Times" w:cs="Times New Roman"/>
          <w:color w:val="000000"/>
        </w:rPr>
      </w:pPr>
      <w:r w:rsidRPr="00E05707">
        <w:rPr>
          <w:rFonts w:ascii="Times" w:eastAsia="Times New Roman" w:hAnsi="Times" w:cs="Times New Roman"/>
          <w:color w:val="000000"/>
        </w:rPr>
        <w:t>Cutoff vs. Runtime for V3 and V4: Grid merging</w:t>
      </w:r>
    </w:p>
    <w:p w14:paraId="20B54B2F" w14:textId="50D67FDE" w:rsidR="002F597B" w:rsidRDefault="00E05707" w:rsidP="00C7370E">
      <w:pPr>
        <w:ind w:left="960"/>
        <w:rPr>
          <w:rFonts w:ascii="Times" w:eastAsia="Times New Roman" w:hAnsi="Times" w:cs="Times New Roman"/>
          <w:color w:val="000000"/>
        </w:rPr>
      </w:pPr>
      <w:r>
        <w:rPr>
          <w:rFonts w:ascii="Times" w:eastAsia="Times New Roman" w:hAnsi="Times" w:cs="Times New Roman"/>
          <w:b/>
          <w:noProof/>
          <w:color w:val="000000"/>
        </w:rPr>
        <w:drawing>
          <wp:inline distT="0" distB="0" distL="0" distR="0" wp14:anchorId="77E3BBA0" wp14:editId="7CAA804E">
            <wp:extent cx="6096000" cy="28956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532F29" w14:textId="77777777" w:rsidR="0033600A" w:rsidRDefault="0033600A" w:rsidP="00CF04A3">
      <w:pPr>
        <w:ind w:left="720"/>
        <w:rPr>
          <w:rFonts w:ascii="Times" w:eastAsia="Times New Roman" w:hAnsi="Times" w:cs="Times New Roman"/>
          <w:color w:val="000000"/>
        </w:rPr>
      </w:pPr>
    </w:p>
    <w:p w14:paraId="3013B84A" w14:textId="77777777" w:rsidR="002F597B" w:rsidRDefault="00CF04A3" w:rsidP="002F597B">
      <w:pPr>
        <w:ind w:left="720"/>
        <w:rPr>
          <w:rFonts w:ascii="Times" w:eastAsia="Times New Roman" w:hAnsi="Times" w:cs="Times New Roman"/>
          <w:b/>
          <w:color w:val="000000"/>
        </w:rPr>
      </w:pPr>
      <w:r>
        <w:rPr>
          <w:rFonts w:ascii="Times" w:eastAsia="Times New Roman" w:hAnsi="Times" w:cs="Times New Roman"/>
          <w:b/>
          <w:color w:val="000000"/>
        </w:rPr>
        <w:t>c</w:t>
      </w:r>
      <w:r w:rsidRPr="00DD2EFE">
        <w:rPr>
          <w:rFonts w:ascii="Times" w:eastAsia="Times New Roman" w:hAnsi="Times" w:cs="Times New Roman"/>
          <w:b/>
          <w:color w:val="000000"/>
        </w:rPr>
        <w:t xml:space="preserve">) </w:t>
      </w:r>
      <w:r>
        <w:rPr>
          <w:rFonts w:ascii="Times" w:eastAsia="Times New Roman" w:hAnsi="Times" w:cs="Times New Roman"/>
          <w:b/>
          <w:color w:val="000000"/>
        </w:rPr>
        <w:t xml:space="preserve">Interpretation of </w:t>
      </w:r>
      <w:r w:rsidRPr="00DD2EFE">
        <w:rPr>
          <w:rFonts w:ascii="Times" w:eastAsia="Times New Roman" w:hAnsi="Times" w:cs="Times New Roman"/>
          <w:b/>
          <w:color w:val="000000"/>
        </w:rPr>
        <w:t>Experimental</w:t>
      </w:r>
      <w:r>
        <w:rPr>
          <w:rFonts w:ascii="Times" w:eastAsia="Times New Roman" w:hAnsi="Times" w:cs="Times New Roman"/>
          <w:b/>
          <w:color w:val="000000"/>
        </w:rPr>
        <w:t xml:space="preserve"> Results</w:t>
      </w:r>
    </w:p>
    <w:p w14:paraId="2D330A75" w14:textId="77777777" w:rsidR="002F597B" w:rsidRDefault="002F597B" w:rsidP="002F597B">
      <w:pPr>
        <w:ind w:left="720"/>
        <w:rPr>
          <w:rFonts w:ascii="Times" w:eastAsia="Times New Roman" w:hAnsi="Times" w:cs="Times New Roman"/>
          <w:color w:val="000000"/>
        </w:rPr>
      </w:pPr>
      <w:r>
        <w:rPr>
          <w:rFonts w:ascii="Times" w:eastAsia="Times New Roman" w:hAnsi="Times" w:cs="Times New Roman"/>
          <w:b/>
          <w:color w:val="000000"/>
        </w:rPr>
        <w:t xml:space="preserve">    </w:t>
      </w:r>
      <w:r w:rsidRPr="00CA16E3">
        <w:rPr>
          <w:rFonts w:ascii="Times" w:eastAsia="Times New Roman" w:hAnsi="Times" w:cs="Times New Roman"/>
          <w:color w:val="000000"/>
        </w:rPr>
        <w:t xml:space="preserve">Note that if the sequential cut-off is high enough to eliminate all parallelism, then you should see </w:t>
      </w:r>
      <w:r>
        <w:rPr>
          <w:rFonts w:ascii="Times" w:eastAsia="Times New Roman" w:hAnsi="Times" w:cs="Times New Roman"/>
          <w:color w:val="000000"/>
        </w:rPr>
        <w:t xml:space="preserve"> </w:t>
      </w:r>
    </w:p>
    <w:p w14:paraId="7F61DC83" w14:textId="77777777" w:rsidR="002F597B" w:rsidRDefault="002F597B" w:rsidP="002F597B">
      <w:pPr>
        <w:ind w:left="720"/>
        <w:rPr>
          <w:rFonts w:ascii="Times" w:eastAsia="Times New Roman" w:hAnsi="Times" w:cs="Times New Roman"/>
          <w:color w:val="000000"/>
        </w:rPr>
      </w:pPr>
      <w:r>
        <w:rPr>
          <w:rFonts w:ascii="Times" w:eastAsia="Times New Roman" w:hAnsi="Times" w:cs="Times New Roman"/>
          <w:color w:val="000000"/>
        </w:rPr>
        <w:t xml:space="preserve">    </w:t>
      </w:r>
      <w:r w:rsidRPr="00CA16E3">
        <w:rPr>
          <w:rFonts w:ascii="Times" w:eastAsia="Times New Roman" w:hAnsi="Times" w:cs="Times New Roman"/>
          <w:color w:val="000000"/>
        </w:rPr>
        <w:t xml:space="preserve">performance close to the sequential algorithms, but evaluate this claim empirically </w:t>
      </w:r>
    </w:p>
    <w:p w14:paraId="1D424CCE" w14:textId="0BA8F82D" w:rsidR="002F597B" w:rsidRDefault="002F597B" w:rsidP="002F597B">
      <w:pPr>
        <w:ind w:left="720"/>
        <w:rPr>
          <w:rFonts w:ascii="Times" w:eastAsia="Times New Roman" w:hAnsi="Times" w:cs="Times New Roman"/>
          <w:color w:val="000000"/>
        </w:rPr>
      </w:pPr>
      <w:r>
        <w:rPr>
          <w:rFonts w:ascii="Times" w:eastAsia="Times New Roman" w:hAnsi="Times" w:cs="Times New Roman"/>
          <w:color w:val="000000"/>
        </w:rPr>
        <w:t xml:space="preserve">    </w:t>
      </w:r>
      <w:r w:rsidRPr="00CA16E3">
        <w:rPr>
          <w:rFonts w:ascii="Times" w:eastAsia="Times New Roman" w:hAnsi="Times" w:cs="Times New Roman"/>
          <w:color w:val="000000"/>
        </w:rPr>
        <w:t>(and then answer the question - is this what you see?).</w:t>
      </w:r>
      <w:r>
        <w:rPr>
          <w:rFonts w:ascii="Times" w:eastAsia="Times New Roman" w:hAnsi="Times" w:cs="Times New Roman"/>
          <w:color w:val="000000"/>
        </w:rPr>
        <w:t xml:space="preserve"> For each of the experiments 1), 2) and 3),</w:t>
      </w:r>
    </w:p>
    <w:p w14:paraId="03638DC4" w14:textId="1E01663F" w:rsidR="002F597B" w:rsidRDefault="002F597B" w:rsidP="009007F9">
      <w:pPr>
        <w:ind w:left="720"/>
        <w:rPr>
          <w:rFonts w:ascii="Times" w:eastAsia="Times New Roman" w:hAnsi="Times" w:cs="Times New Roman"/>
          <w:color w:val="000000"/>
        </w:rPr>
      </w:pPr>
      <w:r>
        <w:rPr>
          <w:rFonts w:ascii="Times" w:eastAsia="Times New Roman" w:hAnsi="Times" w:cs="Times New Roman"/>
          <w:color w:val="000000"/>
        </w:rPr>
        <w:t xml:space="preserve">    answer the following questions.</w:t>
      </w:r>
    </w:p>
    <w:p w14:paraId="43A4A2AC" w14:textId="77777777" w:rsidR="009007F9" w:rsidRDefault="009007F9" w:rsidP="009007F9">
      <w:pPr>
        <w:ind w:left="720"/>
        <w:rPr>
          <w:rFonts w:ascii="Times" w:eastAsia="Times New Roman" w:hAnsi="Times" w:cs="Times New Roman"/>
          <w:b/>
          <w:color w:val="000000"/>
        </w:rPr>
      </w:pPr>
    </w:p>
    <w:p w14:paraId="38588E22" w14:textId="59D14503" w:rsidR="00CF04A3" w:rsidRPr="00293ACE" w:rsidRDefault="00CF04A3" w:rsidP="00293ACE">
      <w:pPr>
        <w:pStyle w:val="ListParagraph"/>
        <w:numPr>
          <w:ilvl w:val="0"/>
          <w:numId w:val="5"/>
        </w:numPr>
        <w:rPr>
          <w:rFonts w:ascii="Times" w:eastAsia="Times New Roman" w:hAnsi="Times" w:cs="Times New Roman"/>
          <w:b/>
          <w:color w:val="000000"/>
        </w:rPr>
      </w:pPr>
      <w:r w:rsidRPr="00293ACE">
        <w:rPr>
          <w:rFonts w:ascii="Times" w:eastAsia="Times New Roman" w:hAnsi="Times" w:cs="Times New Roman"/>
          <w:b/>
          <w:color w:val="000000"/>
        </w:rPr>
        <w:t>What did you expect about the result and why?</w:t>
      </w:r>
    </w:p>
    <w:p w14:paraId="25FF9A5A" w14:textId="7D96A614" w:rsidR="00293ACE" w:rsidRDefault="008011EC" w:rsidP="006E7AB8">
      <w:pPr>
        <w:spacing w:line="276" w:lineRule="auto"/>
        <w:ind w:left="960"/>
        <w:rPr>
          <w:rFonts w:ascii="Times" w:eastAsia="Times New Roman" w:hAnsi="Times" w:cs="Times New Roman"/>
          <w:color w:val="000000"/>
        </w:rPr>
      </w:pPr>
      <w:r>
        <w:rPr>
          <w:rFonts w:ascii="Times" w:eastAsia="Times New Roman" w:hAnsi="Times" w:cs="Times New Roman"/>
          <w:color w:val="000000"/>
        </w:rPr>
        <w:t>For all experiments, we</w:t>
      </w:r>
      <w:r w:rsidR="00293ACE">
        <w:rPr>
          <w:rFonts w:ascii="Times" w:eastAsia="Times New Roman" w:hAnsi="Times" w:cs="Times New Roman"/>
          <w:color w:val="000000"/>
        </w:rPr>
        <w:t xml:space="preserve"> expected the parallelism be faster</w:t>
      </w:r>
      <w:r>
        <w:rPr>
          <w:rFonts w:ascii="Times" w:eastAsia="Times New Roman" w:hAnsi="Times" w:cs="Times New Roman"/>
          <w:color w:val="000000"/>
        </w:rPr>
        <w:t xml:space="preserve"> because there’re mo</w:t>
      </w:r>
      <w:r w:rsidR="009007F9">
        <w:rPr>
          <w:rFonts w:ascii="Times" w:eastAsia="Times New Roman" w:hAnsi="Times" w:cs="Times New Roman"/>
          <w:color w:val="000000"/>
        </w:rPr>
        <w:t>re threads handling the same processes that sequential thread is handling by itself.</w:t>
      </w:r>
      <w:r w:rsidR="004259D6">
        <w:rPr>
          <w:rFonts w:ascii="Times" w:eastAsia="Times New Roman" w:hAnsi="Times" w:cs="Times New Roman"/>
          <w:color w:val="000000"/>
        </w:rPr>
        <w:t xml:space="preserve"> Also, the sequential code is taking advantage of multi-core processors. We also believed that the processor we used can handle 8 threads parallel with 4 cores.</w:t>
      </w:r>
    </w:p>
    <w:p w14:paraId="65904FED" w14:textId="77777777" w:rsidR="009007F9" w:rsidRDefault="009007F9" w:rsidP="006E7AB8">
      <w:pPr>
        <w:spacing w:line="276" w:lineRule="auto"/>
        <w:ind w:left="960"/>
        <w:rPr>
          <w:rFonts w:ascii="Times" w:eastAsia="Times New Roman" w:hAnsi="Times" w:cs="Times New Roman"/>
          <w:color w:val="000000"/>
        </w:rPr>
      </w:pPr>
    </w:p>
    <w:p w14:paraId="539CF8B1" w14:textId="444DE9B5" w:rsidR="00B46371" w:rsidRPr="009007F9" w:rsidRDefault="00CF04A3" w:rsidP="009007F9">
      <w:pPr>
        <w:pStyle w:val="ListParagraph"/>
        <w:numPr>
          <w:ilvl w:val="0"/>
          <w:numId w:val="5"/>
        </w:numPr>
        <w:rPr>
          <w:rFonts w:ascii="Times" w:eastAsia="Times New Roman" w:hAnsi="Times" w:cs="Times New Roman"/>
          <w:b/>
          <w:color w:val="000000"/>
        </w:rPr>
      </w:pPr>
      <w:r w:rsidRPr="00B46371">
        <w:rPr>
          <w:rFonts w:ascii="Times" w:eastAsia="Times New Roman" w:hAnsi="Times" w:cs="Times New Roman"/>
          <w:b/>
          <w:color w:val="000000"/>
        </w:rPr>
        <w:t>Did your result agree with your expectation?</w:t>
      </w:r>
      <w:r w:rsidR="00B46371" w:rsidRPr="00B46371">
        <w:rPr>
          <w:rFonts w:ascii="Times" w:eastAsia="Times New Roman" w:hAnsi="Times" w:cs="Times New Roman"/>
          <w:b/>
          <w:color w:val="000000"/>
        </w:rPr>
        <w:t xml:space="preserve"> </w:t>
      </w:r>
    </w:p>
    <w:p w14:paraId="0545CCE4" w14:textId="18118804" w:rsidR="00B46371" w:rsidRDefault="00B46371" w:rsidP="006E7AB8">
      <w:pPr>
        <w:spacing w:line="276" w:lineRule="auto"/>
        <w:ind w:left="960"/>
        <w:rPr>
          <w:rFonts w:ascii="Times" w:eastAsia="Times New Roman" w:hAnsi="Times" w:cs="Times New Roman"/>
          <w:color w:val="000000"/>
        </w:rPr>
      </w:pPr>
      <w:r>
        <w:rPr>
          <w:rFonts w:ascii="Times" w:eastAsia="Times New Roman" w:hAnsi="Times" w:cs="Times New Roman"/>
          <w:color w:val="000000"/>
        </w:rPr>
        <w:t xml:space="preserve">Experiment 1: </w:t>
      </w:r>
      <w:r w:rsidR="009007F9">
        <w:rPr>
          <w:rFonts w:ascii="Times" w:eastAsia="Times New Roman" w:hAnsi="Times" w:cs="Times New Roman"/>
          <w:color w:val="000000"/>
        </w:rPr>
        <w:t xml:space="preserve">No. </w:t>
      </w:r>
      <w:r>
        <w:rPr>
          <w:rFonts w:ascii="Times" w:eastAsia="Times New Roman" w:hAnsi="Times" w:cs="Times New Roman"/>
          <w:color w:val="000000"/>
        </w:rPr>
        <w:t>We did not see the expected result until cutoff is 50000</w:t>
      </w:r>
    </w:p>
    <w:p w14:paraId="14E12F1C" w14:textId="133859B0" w:rsidR="00B46371" w:rsidRDefault="00B46371" w:rsidP="006E7AB8">
      <w:pPr>
        <w:spacing w:line="276" w:lineRule="auto"/>
        <w:ind w:left="960"/>
        <w:rPr>
          <w:rFonts w:ascii="Times" w:eastAsia="Times New Roman" w:hAnsi="Times" w:cs="Times New Roman"/>
          <w:color w:val="000000"/>
        </w:rPr>
      </w:pPr>
      <w:r>
        <w:rPr>
          <w:rFonts w:ascii="Times" w:eastAsia="Times New Roman" w:hAnsi="Times" w:cs="Times New Roman"/>
          <w:color w:val="000000"/>
        </w:rPr>
        <w:t xml:space="preserve">Experiment 2: </w:t>
      </w:r>
      <w:r w:rsidR="009007F9">
        <w:rPr>
          <w:rFonts w:ascii="Times" w:eastAsia="Times New Roman" w:hAnsi="Times" w:cs="Times New Roman"/>
          <w:color w:val="000000"/>
        </w:rPr>
        <w:t xml:space="preserve">No. </w:t>
      </w:r>
      <w:r>
        <w:rPr>
          <w:rFonts w:ascii="Times" w:eastAsia="Times New Roman" w:hAnsi="Times" w:cs="Times New Roman"/>
          <w:color w:val="000000"/>
        </w:rPr>
        <w:t>We did not get expected result, sequential is faster!</w:t>
      </w:r>
      <w:r w:rsidR="004259D6">
        <w:rPr>
          <w:rFonts w:ascii="Times" w:eastAsia="Times New Roman" w:hAnsi="Times" w:cs="Times New Roman"/>
          <w:color w:val="000000"/>
        </w:rPr>
        <w:t xml:space="preserve"> We are surprised that the sequential grid building step takes 0 ms.</w:t>
      </w:r>
    </w:p>
    <w:p w14:paraId="1B999CDD" w14:textId="14E29066" w:rsidR="00B46371" w:rsidRDefault="00B46371" w:rsidP="006E7AB8">
      <w:pPr>
        <w:spacing w:line="276" w:lineRule="auto"/>
        <w:ind w:left="960"/>
        <w:rPr>
          <w:rFonts w:ascii="Times" w:eastAsia="Times New Roman" w:hAnsi="Times" w:cs="Times New Roman"/>
          <w:color w:val="000000"/>
        </w:rPr>
      </w:pPr>
      <w:r>
        <w:rPr>
          <w:rFonts w:ascii="Times" w:eastAsia="Times New Roman" w:hAnsi="Times" w:cs="Times New Roman"/>
          <w:color w:val="000000"/>
        </w:rPr>
        <w:t xml:space="preserve">Experiment 3: </w:t>
      </w:r>
      <w:r w:rsidR="009007F9">
        <w:rPr>
          <w:rFonts w:ascii="Times" w:eastAsia="Times New Roman" w:hAnsi="Times" w:cs="Times New Roman"/>
          <w:color w:val="000000"/>
        </w:rPr>
        <w:t xml:space="preserve">No. </w:t>
      </w:r>
      <w:r>
        <w:rPr>
          <w:rFonts w:ascii="Times" w:eastAsia="Times New Roman" w:hAnsi="Times" w:cs="Times New Roman"/>
          <w:color w:val="000000"/>
        </w:rPr>
        <w:t>We did not get expected result, sequential is faster!</w:t>
      </w:r>
      <w:r w:rsidR="004259D6">
        <w:rPr>
          <w:rFonts w:ascii="Times" w:eastAsia="Times New Roman" w:hAnsi="Times" w:cs="Times New Roman"/>
          <w:color w:val="000000"/>
        </w:rPr>
        <w:t xml:space="preserve"> </w:t>
      </w:r>
    </w:p>
    <w:p w14:paraId="38E015D5" w14:textId="6F93F48F" w:rsidR="009007F9" w:rsidRDefault="004259D6" w:rsidP="006E7AB8">
      <w:pPr>
        <w:spacing w:line="276" w:lineRule="auto"/>
        <w:ind w:left="960"/>
        <w:rPr>
          <w:rFonts w:ascii="Times" w:eastAsia="Times New Roman" w:hAnsi="Times" w:cs="Times New Roman"/>
          <w:color w:val="000000"/>
        </w:rPr>
      </w:pPr>
      <w:r>
        <w:rPr>
          <w:rFonts w:ascii="Times" w:eastAsia="Times New Roman" w:hAnsi="Times" w:cs="Times New Roman"/>
          <w:color w:val="000000"/>
        </w:rPr>
        <w:t xml:space="preserve">With the above experiment result, we can conclude that with this specific census data array with about 210000 number of data sets, sequential code K.O.ed parallel code badly. </w:t>
      </w:r>
    </w:p>
    <w:p w14:paraId="52CA45B6" w14:textId="77777777" w:rsidR="004259D6" w:rsidRPr="00B46371" w:rsidRDefault="004259D6" w:rsidP="006E7AB8">
      <w:pPr>
        <w:spacing w:line="276" w:lineRule="auto"/>
        <w:ind w:left="960"/>
        <w:rPr>
          <w:rFonts w:ascii="Times" w:eastAsia="Times New Roman" w:hAnsi="Times" w:cs="Times New Roman"/>
          <w:color w:val="000000"/>
        </w:rPr>
      </w:pPr>
    </w:p>
    <w:p w14:paraId="2AE57158" w14:textId="698EBC0B" w:rsidR="00CF04A3" w:rsidRPr="00B46371" w:rsidRDefault="00CF04A3" w:rsidP="00B46371">
      <w:pPr>
        <w:pStyle w:val="ListParagraph"/>
        <w:numPr>
          <w:ilvl w:val="0"/>
          <w:numId w:val="5"/>
        </w:numPr>
        <w:rPr>
          <w:rFonts w:ascii="Times" w:eastAsia="Times New Roman" w:hAnsi="Times" w:cs="Times New Roman"/>
          <w:b/>
          <w:color w:val="000000"/>
        </w:rPr>
      </w:pPr>
      <w:r w:rsidRPr="00B46371">
        <w:rPr>
          <w:rFonts w:ascii="Times" w:eastAsia="Times New Roman" w:hAnsi="Times" w:cs="Times New Roman"/>
          <w:b/>
          <w:color w:val="000000"/>
        </w:rPr>
        <w:t>If the result did not match with your expectation, why do you think it happened?</w:t>
      </w:r>
    </w:p>
    <w:p w14:paraId="0159B559" w14:textId="26EB1CEC" w:rsidR="00B46371" w:rsidRDefault="00B46371" w:rsidP="006E7AB8">
      <w:pPr>
        <w:spacing w:line="276" w:lineRule="auto"/>
        <w:ind w:left="960"/>
        <w:rPr>
          <w:rFonts w:ascii="Times" w:eastAsia="Times New Roman" w:hAnsi="Times" w:cs="Times New Roman"/>
          <w:color w:val="000000"/>
        </w:rPr>
      </w:pPr>
      <w:r>
        <w:rPr>
          <w:rFonts w:ascii="Times" w:eastAsia="Times New Roman" w:hAnsi="Times" w:cs="Times New Roman"/>
          <w:color w:val="000000"/>
        </w:rPr>
        <w:t>In our opinion, the parallelism takes more time to initialize the pool and more threads taking turns for 4 cores aren’t efficient.</w:t>
      </w:r>
      <w:r w:rsidR="009007F9">
        <w:rPr>
          <w:rFonts w:ascii="Times" w:eastAsia="Times New Roman" w:hAnsi="Times" w:cs="Times New Roman"/>
          <w:color w:val="000000"/>
        </w:rPr>
        <w:t xml:space="preserve"> Once parallelism exceeds four threads, we did not see optimal result compared to sequential code. We think more resources was spent on organizing the threads in pool. Also, because the data amount is not big at all, so we did not observe the benefit of parallelism.</w:t>
      </w:r>
    </w:p>
    <w:p w14:paraId="2C35202C" w14:textId="74F95BFA" w:rsidR="006E7AB8" w:rsidRDefault="006E7AB8" w:rsidP="006E7AB8">
      <w:pPr>
        <w:spacing w:line="276" w:lineRule="auto"/>
        <w:ind w:left="960"/>
        <w:rPr>
          <w:rFonts w:ascii="Times" w:eastAsia="Times New Roman" w:hAnsi="Times" w:cs="Times New Roman"/>
          <w:color w:val="000000"/>
        </w:rPr>
      </w:pPr>
      <w:r>
        <w:rPr>
          <w:rFonts w:ascii="Times" w:eastAsia="Times New Roman" w:hAnsi="Times" w:cs="Times New Roman"/>
          <w:color w:val="000000"/>
        </w:rPr>
        <w:t>Side note, we are also running word and internet browser at the same time, that might consume some cache, memory, or CPU usages and competing with the java framework.</w:t>
      </w:r>
    </w:p>
    <w:p w14:paraId="033F1A93" w14:textId="77777777" w:rsidR="009007F9" w:rsidRPr="00B46371" w:rsidRDefault="009007F9" w:rsidP="00B46371">
      <w:pPr>
        <w:ind w:left="960"/>
        <w:rPr>
          <w:rFonts w:ascii="Times" w:eastAsia="Times New Roman" w:hAnsi="Times" w:cs="Times New Roman"/>
          <w:color w:val="000000"/>
        </w:rPr>
      </w:pPr>
    </w:p>
    <w:p w14:paraId="3D272DA0" w14:textId="16E32660" w:rsidR="00CF04A3" w:rsidRPr="003B44B2" w:rsidRDefault="002F597B" w:rsidP="00E2297B">
      <w:pPr>
        <w:pStyle w:val="ListParagraph"/>
        <w:numPr>
          <w:ilvl w:val="0"/>
          <w:numId w:val="5"/>
        </w:numPr>
        <w:rPr>
          <w:rFonts w:ascii="Times" w:eastAsia="Times New Roman" w:hAnsi="Times" w:cs="Times New Roman"/>
          <w:color w:val="000000"/>
        </w:rPr>
      </w:pPr>
      <w:r w:rsidRPr="00E2297B">
        <w:rPr>
          <w:rFonts w:ascii="Times" w:eastAsia="Times New Roman" w:hAnsi="Times" w:cs="Times New Roman"/>
          <w:b/>
          <w:color w:val="000000"/>
        </w:rPr>
        <w:t>Draw a conclusion from the experimental result.</w:t>
      </w:r>
    </w:p>
    <w:p w14:paraId="353394E0" w14:textId="1602FAF5" w:rsidR="00E2297B" w:rsidRPr="003B44B2" w:rsidRDefault="003B44B2" w:rsidP="006E7AB8">
      <w:pPr>
        <w:spacing w:line="276" w:lineRule="auto"/>
        <w:ind w:left="960"/>
        <w:rPr>
          <w:rFonts w:ascii="Times" w:eastAsia="Times New Roman" w:hAnsi="Times" w:cs="Times New Roman"/>
          <w:b/>
          <w:color w:val="000000"/>
        </w:rPr>
      </w:pPr>
      <w:r w:rsidRPr="003B44B2">
        <w:rPr>
          <w:rFonts w:ascii="Times" w:eastAsia="Times New Roman" w:hAnsi="Times" w:cs="Times New Roman"/>
          <w:color w:val="000000"/>
        </w:rPr>
        <w:t xml:space="preserve">From our experiments, parallel code with big enough cutoff isn’t necessarily the same as sequential code. </w:t>
      </w:r>
      <w:r w:rsidR="006E7AB8">
        <w:rPr>
          <w:rFonts w:ascii="Times" w:eastAsia="Times New Roman" w:hAnsi="Times" w:cs="Times New Roman"/>
          <w:color w:val="000000"/>
        </w:rPr>
        <w:t xml:space="preserve">Sequential code is actually faster! </w:t>
      </w:r>
      <w:r w:rsidR="009007F9">
        <w:rPr>
          <w:rFonts w:ascii="Times" w:eastAsia="Times New Roman" w:hAnsi="Times" w:cs="Times New Roman"/>
          <w:color w:val="000000"/>
        </w:rPr>
        <w:t>That might be caused by the extra initializing step of the ForkJoinPool and creating more threads. We know things don’t occurs simultaneously, so once the thread exceeds the number of cores, it became much slower. Also, the step of combining two grids, we used the special implementation of splitting the grids into four parts, leftup, leftdown, rightup, and rightdown. It may encounters the extreme case that two down cases have nothing to do and just hanging and waiting for the upper parts to be done. That said, implementation details and cu</w:t>
      </w:r>
      <w:r w:rsidR="006E7AB8">
        <w:rPr>
          <w:rFonts w:ascii="Times" w:eastAsia="Times New Roman" w:hAnsi="Times" w:cs="Times New Roman"/>
          <w:color w:val="000000"/>
        </w:rPr>
        <w:t xml:space="preserve">toffs are really important for parallel codes. In addition, we know things do take turns to get executed, the scheduling of the processes might also cause a big difference. </w:t>
      </w:r>
      <w:r w:rsidR="00E2297B">
        <w:rPr>
          <w:rFonts w:ascii="Times" w:eastAsia="Times New Roman" w:hAnsi="Times" w:cs="Times New Roman"/>
          <w:color w:val="000000"/>
        </w:rPr>
        <w:t xml:space="preserve">In conclusion, parallelism for non-trivial and small amount of data isn’t worth </w:t>
      </w:r>
      <w:r w:rsidR="001451A7">
        <w:rPr>
          <w:rFonts w:ascii="Times" w:eastAsia="Times New Roman" w:hAnsi="Times" w:cs="Times New Roman"/>
          <w:color w:val="000000"/>
        </w:rPr>
        <w:t xml:space="preserve">the time parallelizing, because parallelism has a basic tradeoff initializing and handling the threads. </w:t>
      </w:r>
      <w:r w:rsidR="00E2297B">
        <w:rPr>
          <w:rFonts w:ascii="Times" w:eastAsia="Times New Roman" w:hAnsi="Times" w:cs="Times New Roman"/>
          <w:color w:val="000000"/>
        </w:rPr>
        <w:t xml:space="preserve">Sequential code with small amount of data can give better performance due to nowadays </w:t>
      </w:r>
      <w:r w:rsidR="001451A7">
        <w:rPr>
          <w:rFonts w:ascii="Times" w:eastAsia="Times New Roman" w:hAnsi="Times" w:cs="Times New Roman"/>
          <w:color w:val="000000"/>
        </w:rPr>
        <w:t>hardware advancements and sequential optimization.</w:t>
      </w:r>
    </w:p>
    <w:p w14:paraId="3FB93B12" w14:textId="77777777" w:rsidR="006965BF" w:rsidRDefault="006965BF" w:rsidP="001451A7">
      <w:pPr>
        <w:rPr>
          <w:rFonts w:ascii="Times" w:eastAsia="Times New Roman" w:hAnsi="Times" w:cs="Times New Roman"/>
          <w:color w:val="000000"/>
        </w:rPr>
      </w:pPr>
    </w:p>
    <w:p w14:paraId="0B6256C8" w14:textId="5D4476A2" w:rsidR="006E7AB8" w:rsidRDefault="006E7AB8" w:rsidP="001451A7">
      <w:pPr>
        <w:rPr>
          <w:rFonts w:ascii="Times" w:eastAsia="Times New Roman" w:hAnsi="Times" w:cs="Times New Roman"/>
          <w:color w:val="000000"/>
        </w:rPr>
      </w:pPr>
    </w:p>
    <w:p w14:paraId="715B792C" w14:textId="77777777" w:rsidR="006E7AB8" w:rsidRDefault="006E7AB8" w:rsidP="001451A7">
      <w:pPr>
        <w:rPr>
          <w:rFonts w:ascii="Times" w:eastAsia="Times New Roman" w:hAnsi="Times" w:cs="Times New Roman"/>
          <w:color w:val="000000"/>
        </w:rPr>
      </w:pPr>
    </w:p>
    <w:p w14:paraId="53954939" w14:textId="77777777" w:rsidR="006E7AB8" w:rsidRDefault="006E7AB8" w:rsidP="001451A7">
      <w:pPr>
        <w:rPr>
          <w:rFonts w:ascii="Times" w:eastAsia="Times New Roman" w:hAnsi="Times" w:cs="Times New Roman"/>
          <w:color w:val="000000"/>
        </w:rPr>
      </w:pPr>
    </w:p>
    <w:p w14:paraId="18C9057C" w14:textId="77777777" w:rsidR="006E7AB8" w:rsidRPr="009D1C89" w:rsidRDefault="006E7AB8" w:rsidP="001451A7">
      <w:pPr>
        <w:rPr>
          <w:rFonts w:ascii="Times" w:eastAsia="Times New Roman" w:hAnsi="Times" w:cs="Times New Roman"/>
          <w:color w:val="000000"/>
        </w:rPr>
      </w:pPr>
    </w:p>
    <w:p w14:paraId="7DC96FA4" w14:textId="120D08A8" w:rsidR="009A6910" w:rsidRDefault="009A6910" w:rsidP="001451A7">
      <w:pPr>
        <w:numPr>
          <w:ilvl w:val="0"/>
          <w:numId w:val="1"/>
        </w:numPr>
        <w:rPr>
          <w:rFonts w:ascii="Times" w:eastAsia="Times New Roman" w:hAnsi="Times" w:cs="Times New Roman"/>
          <w:b/>
          <w:color w:val="000000"/>
        </w:rPr>
      </w:pPr>
      <w:r w:rsidRPr="00AD11F6">
        <w:rPr>
          <w:rFonts w:ascii="Times" w:eastAsia="Times New Roman" w:hAnsi="Times" w:cs="Times New Roman"/>
          <w:b/>
          <w:color w:val="000000"/>
        </w:rPr>
        <w:t>Compare the performance of V4 to V5 as the size of the grid changes.</w:t>
      </w:r>
      <w:r w:rsidR="00AD11F6">
        <w:rPr>
          <w:rFonts w:ascii="Times" w:eastAsia="Times New Roman" w:hAnsi="Times" w:cs="Times New Roman"/>
          <w:b/>
          <w:color w:val="000000"/>
        </w:rPr>
        <w:t xml:space="preserve"> </w:t>
      </w:r>
    </w:p>
    <w:p w14:paraId="0E25F269" w14:textId="4F6DC2F6" w:rsidR="00EE2FE2" w:rsidRPr="00EE2FE2" w:rsidRDefault="00EE2FE2" w:rsidP="006E7AB8">
      <w:pPr>
        <w:spacing w:line="276" w:lineRule="auto"/>
        <w:ind w:left="720"/>
        <w:rPr>
          <w:rFonts w:ascii="Times" w:eastAsia="Times New Roman" w:hAnsi="Times" w:cs="Times New Roman"/>
          <w:color w:val="000000"/>
        </w:rPr>
      </w:pPr>
      <w:r>
        <w:rPr>
          <w:rFonts w:ascii="Times" w:eastAsia="Times New Roman" w:hAnsi="Times" w:cs="Times New Roman"/>
          <w:color w:val="000000"/>
        </w:rPr>
        <w:t>V4 uses 100000 for parallelizing census data and 5000 for combining the grids.</w:t>
      </w:r>
    </w:p>
    <w:tbl>
      <w:tblPr>
        <w:tblStyle w:val="TableGrid"/>
        <w:tblW w:w="0" w:type="auto"/>
        <w:tblInd w:w="720" w:type="dxa"/>
        <w:tblLook w:val="04A0" w:firstRow="1" w:lastRow="0" w:firstColumn="1" w:lastColumn="0" w:noHBand="0" w:noVBand="1"/>
      </w:tblPr>
      <w:tblGrid>
        <w:gridCol w:w="1698"/>
        <w:gridCol w:w="1717"/>
        <w:gridCol w:w="1724"/>
        <w:gridCol w:w="1724"/>
        <w:gridCol w:w="1717"/>
        <w:gridCol w:w="1716"/>
      </w:tblGrid>
      <w:tr w:rsidR="007A27B1" w14:paraId="11717DAA" w14:textId="6F1B7329" w:rsidTr="007A27B1">
        <w:tc>
          <w:tcPr>
            <w:tcW w:w="1698" w:type="dxa"/>
          </w:tcPr>
          <w:p w14:paraId="3DB7A28B" w14:textId="77777777" w:rsidR="007A27B1" w:rsidRDefault="007A27B1" w:rsidP="009A6910">
            <w:pPr>
              <w:rPr>
                <w:rFonts w:ascii="Times" w:eastAsia="Times New Roman" w:hAnsi="Times" w:cs="Times New Roman"/>
                <w:b/>
                <w:color w:val="000000"/>
              </w:rPr>
            </w:pPr>
          </w:p>
        </w:tc>
        <w:tc>
          <w:tcPr>
            <w:tcW w:w="1717" w:type="dxa"/>
          </w:tcPr>
          <w:p w14:paraId="49D87356" w14:textId="6008A4CB" w:rsidR="007A27B1" w:rsidRDefault="003B44B2" w:rsidP="009A6910">
            <w:pPr>
              <w:rPr>
                <w:rFonts w:ascii="Times" w:eastAsia="Times New Roman" w:hAnsi="Times" w:cs="Times New Roman"/>
                <w:b/>
                <w:color w:val="000000"/>
              </w:rPr>
            </w:pPr>
            <w:r>
              <w:rPr>
                <w:rFonts w:ascii="Times" w:eastAsia="Times New Roman" w:hAnsi="Times" w:cs="Times New Roman"/>
                <w:b/>
                <w:color w:val="000000"/>
              </w:rPr>
              <w:t>1000x, 500</w:t>
            </w:r>
            <w:r w:rsidR="007A27B1">
              <w:rPr>
                <w:rFonts w:ascii="Times" w:eastAsia="Times New Roman" w:hAnsi="Times" w:cs="Times New Roman"/>
                <w:b/>
                <w:color w:val="000000"/>
              </w:rPr>
              <w:t>y</w:t>
            </w:r>
          </w:p>
        </w:tc>
        <w:tc>
          <w:tcPr>
            <w:tcW w:w="1724" w:type="dxa"/>
          </w:tcPr>
          <w:p w14:paraId="48E37F7E" w14:textId="0B334B32"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100x, 500y</w:t>
            </w:r>
          </w:p>
        </w:tc>
        <w:tc>
          <w:tcPr>
            <w:tcW w:w="1724" w:type="dxa"/>
          </w:tcPr>
          <w:p w14:paraId="5A9EEC2C" w14:textId="0490FCCC"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100x, 250y</w:t>
            </w:r>
          </w:p>
        </w:tc>
        <w:tc>
          <w:tcPr>
            <w:tcW w:w="1717" w:type="dxa"/>
          </w:tcPr>
          <w:p w14:paraId="1DD7474D" w14:textId="47C818F4"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50x, 125y</w:t>
            </w:r>
          </w:p>
        </w:tc>
        <w:tc>
          <w:tcPr>
            <w:tcW w:w="1716" w:type="dxa"/>
          </w:tcPr>
          <w:p w14:paraId="0B1DCBE2" w14:textId="1FFDB6F5"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20x, 25y</w:t>
            </w:r>
          </w:p>
        </w:tc>
      </w:tr>
      <w:tr w:rsidR="007A27B1" w14:paraId="74DE9577" w14:textId="11234471" w:rsidTr="007A27B1">
        <w:tc>
          <w:tcPr>
            <w:tcW w:w="1698" w:type="dxa"/>
          </w:tcPr>
          <w:p w14:paraId="49EEA66B" w14:textId="3AD4CF8F"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V4</w:t>
            </w:r>
          </w:p>
        </w:tc>
        <w:tc>
          <w:tcPr>
            <w:tcW w:w="1717" w:type="dxa"/>
          </w:tcPr>
          <w:p w14:paraId="5C30F5B4" w14:textId="7C1DCB3A" w:rsidR="007A27B1" w:rsidRDefault="003B44B2" w:rsidP="009A6910">
            <w:pPr>
              <w:rPr>
                <w:rFonts w:ascii="Times" w:eastAsia="Times New Roman" w:hAnsi="Times" w:cs="Times New Roman"/>
                <w:b/>
                <w:color w:val="000000"/>
              </w:rPr>
            </w:pPr>
            <w:r>
              <w:rPr>
                <w:rFonts w:ascii="Times" w:eastAsia="Times New Roman" w:hAnsi="Times" w:cs="Times New Roman"/>
                <w:b/>
                <w:color w:val="000000"/>
              </w:rPr>
              <w:t>47</w:t>
            </w:r>
          </w:p>
        </w:tc>
        <w:tc>
          <w:tcPr>
            <w:tcW w:w="1724" w:type="dxa"/>
          </w:tcPr>
          <w:p w14:paraId="63733188" w14:textId="0FCD9099"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15</w:t>
            </w:r>
          </w:p>
        </w:tc>
        <w:tc>
          <w:tcPr>
            <w:tcW w:w="1724" w:type="dxa"/>
          </w:tcPr>
          <w:p w14:paraId="5540265E" w14:textId="6C828DE5"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16</w:t>
            </w:r>
          </w:p>
        </w:tc>
        <w:tc>
          <w:tcPr>
            <w:tcW w:w="1717" w:type="dxa"/>
          </w:tcPr>
          <w:p w14:paraId="190CB692" w14:textId="39A4F628"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15</w:t>
            </w:r>
          </w:p>
        </w:tc>
        <w:tc>
          <w:tcPr>
            <w:tcW w:w="1716" w:type="dxa"/>
          </w:tcPr>
          <w:p w14:paraId="11056464" w14:textId="19FE0887"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0</w:t>
            </w:r>
          </w:p>
        </w:tc>
      </w:tr>
      <w:tr w:rsidR="007A27B1" w14:paraId="7F0BF60E" w14:textId="16E912CB" w:rsidTr="007A27B1">
        <w:tc>
          <w:tcPr>
            <w:tcW w:w="1698" w:type="dxa"/>
          </w:tcPr>
          <w:p w14:paraId="1A18EBCC" w14:textId="55326692"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V5</w:t>
            </w:r>
          </w:p>
        </w:tc>
        <w:tc>
          <w:tcPr>
            <w:tcW w:w="1717" w:type="dxa"/>
          </w:tcPr>
          <w:p w14:paraId="347889E0" w14:textId="2EFC0048" w:rsidR="007A27B1" w:rsidRDefault="003B44B2" w:rsidP="009A6910">
            <w:pPr>
              <w:rPr>
                <w:rFonts w:ascii="Times" w:eastAsia="Times New Roman" w:hAnsi="Times" w:cs="Times New Roman"/>
                <w:b/>
                <w:color w:val="000000"/>
              </w:rPr>
            </w:pPr>
            <w:r>
              <w:rPr>
                <w:rFonts w:ascii="Times" w:eastAsia="Times New Roman" w:hAnsi="Times" w:cs="Times New Roman"/>
                <w:b/>
                <w:color w:val="000000"/>
              </w:rPr>
              <w:t>115</w:t>
            </w:r>
          </w:p>
        </w:tc>
        <w:tc>
          <w:tcPr>
            <w:tcW w:w="1724" w:type="dxa"/>
          </w:tcPr>
          <w:p w14:paraId="491AA46F" w14:textId="5D4ED61A"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47</w:t>
            </w:r>
          </w:p>
        </w:tc>
        <w:tc>
          <w:tcPr>
            <w:tcW w:w="1724" w:type="dxa"/>
          </w:tcPr>
          <w:p w14:paraId="1E23206D" w14:textId="4C110313"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31</w:t>
            </w:r>
          </w:p>
        </w:tc>
        <w:tc>
          <w:tcPr>
            <w:tcW w:w="1717" w:type="dxa"/>
          </w:tcPr>
          <w:p w14:paraId="449FB0DE" w14:textId="3D19DBC3"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31</w:t>
            </w:r>
          </w:p>
        </w:tc>
        <w:tc>
          <w:tcPr>
            <w:tcW w:w="1716" w:type="dxa"/>
          </w:tcPr>
          <w:p w14:paraId="0682ADA5" w14:textId="0665AE8B" w:rsidR="007A27B1" w:rsidRDefault="007A27B1" w:rsidP="009A6910">
            <w:pPr>
              <w:rPr>
                <w:rFonts w:ascii="Times" w:eastAsia="Times New Roman" w:hAnsi="Times" w:cs="Times New Roman"/>
                <w:b/>
                <w:color w:val="000000"/>
              </w:rPr>
            </w:pPr>
            <w:r>
              <w:rPr>
                <w:rFonts w:ascii="Times" w:eastAsia="Times New Roman" w:hAnsi="Times" w:cs="Times New Roman"/>
                <w:b/>
                <w:color w:val="000000"/>
              </w:rPr>
              <w:t>16</w:t>
            </w:r>
          </w:p>
        </w:tc>
      </w:tr>
    </w:tbl>
    <w:p w14:paraId="18B9DB20" w14:textId="350F3E6F" w:rsidR="00F75117" w:rsidRPr="00AD11F6" w:rsidRDefault="00F75117" w:rsidP="009A6910">
      <w:pPr>
        <w:ind w:left="720"/>
        <w:rPr>
          <w:rFonts w:ascii="Times" w:eastAsia="Times New Roman" w:hAnsi="Times" w:cs="Times New Roman"/>
          <w:b/>
          <w:color w:val="000000"/>
        </w:rPr>
      </w:pPr>
    </w:p>
    <w:p w14:paraId="343A2F44" w14:textId="62808A48" w:rsidR="00AD11F6" w:rsidRPr="007A27B1" w:rsidRDefault="00F75117" w:rsidP="007A27B1">
      <w:pPr>
        <w:pStyle w:val="ListParagraph"/>
        <w:numPr>
          <w:ilvl w:val="0"/>
          <w:numId w:val="6"/>
        </w:numPr>
        <w:rPr>
          <w:rFonts w:ascii="Times" w:eastAsia="Times New Roman" w:hAnsi="Times" w:cs="Times New Roman"/>
          <w:b/>
          <w:color w:val="000000"/>
        </w:rPr>
      </w:pPr>
      <w:r w:rsidRPr="007A27B1">
        <w:rPr>
          <w:rFonts w:ascii="Times" w:eastAsia="Times New Roman" w:hAnsi="Times" w:cs="Times New Roman"/>
          <w:b/>
          <w:color w:val="000000"/>
        </w:rPr>
        <w:t>Experimental Results: Place your graph for Grid size vs. Runtime for V4 and V5 here.</w:t>
      </w:r>
    </w:p>
    <w:p w14:paraId="6963E3C3" w14:textId="6CD22DFC" w:rsidR="007A27B1" w:rsidRDefault="007A27B1" w:rsidP="007A27B1">
      <w:pPr>
        <w:ind w:left="720"/>
        <w:rPr>
          <w:rFonts w:ascii="Times" w:eastAsia="Times New Roman" w:hAnsi="Times" w:cs="Times New Roman"/>
          <w:b/>
          <w:color w:val="000000"/>
        </w:rPr>
      </w:pPr>
      <w:r>
        <w:rPr>
          <w:rFonts w:ascii="Times" w:eastAsia="Times New Roman" w:hAnsi="Times" w:cs="Times New Roman"/>
          <w:b/>
          <w:noProof/>
          <w:color w:val="000000"/>
        </w:rPr>
        <w:drawing>
          <wp:inline distT="0" distB="0" distL="0" distR="0" wp14:anchorId="656B1B91" wp14:editId="2D689A94">
            <wp:extent cx="6267450" cy="3181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FEDF88" w14:textId="77777777" w:rsidR="009442C1" w:rsidRDefault="009442C1" w:rsidP="007A27B1">
      <w:pPr>
        <w:ind w:left="720"/>
        <w:rPr>
          <w:rFonts w:ascii="Times" w:eastAsia="Times New Roman" w:hAnsi="Times" w:cs="Times New Roman"/>
          <w:b/>
          <w:color w:val="000000"/>
        </w:rPr>
      </w:pPr>
    </w:p>
    <w:p w14:paraId="4613C434" w14:textId="77777777" w:rsidR="006E7AB8" w:rsidRPr="007A27B1" w:rsidRDefault="006E7AB8" w:rsidP="007A27B1">
      <w:pPr>
        <w:ind w:left="720"/>
        <w:rPr>
          <w:rFonts w:ascii="Times" w:eastAsia="Times New Roman" w:hAnsi="Times" w:cs="Times New Roman"/>
          <w:b/>
          <w:color w:val="000000"/>
        </w:rPr>
      </w:pPr>
    </w:p>
    <w:p w14:paraId="049C0B9E" w14:textId="37937971" w:rsidR="00F75117" w:rsidRPr="003B44B2" w:rsidRDefault="009A6910" w:rsidP="003B44B2">
      <w:pPr>
        <w:pStyle w:val="ListParagraph"/>
        <w:numPr>
          <w:ilvl w:val="0"/>
          <w:numId w:val="6"/>
        </w:numPr>
        <w:rPr>
          <w:rFonts w:ascii="Times" w:eastAsia="Times New Roman" w:hAnsi="Times" w:cs="Times New Roman"/>
          <w:b/>
          <w:color w:val="000000"/>
        </w:rPr>
      </w:pPr>
      <w:r w:rsidRPr="003B44B2">
        <w:rPr>
          <w:rFonts w:ascii="Times" w:eastAsia="Times New Roman" w:hAnsi="Times" w:cs="Times New Roman"/>
          <w:b/>
          <w:color w:val="000000"/>
        </w:rPr>
        <w:t>Intuitively, which version is better for small grids and which version</w:t>
      </w:r>
      <w:r w:rsidR="00F75117" w:rsidRPr="003B44B2">
        <w:rPr>
          <w:rFonts w:ascii="Times" w:eastAsia="Times New Roman" w:hAnsi="Times" w:cs="Times New Roman"/>
          <w:b/>
          <w:color w:val="000000"/>
        </w:rPr>
        <w:t xml:space="preserve"> is better</w:t>
      </w:r>
      <w:r w:rsidRPr="003B44B2">
        <w:rPr>
          <w:rFonts w:ascii="Times" w:eastAsia="Times New Roman" w:hAnsi="Times" w:cs="Times New Roman"/>
          <w:b/>
          <w:color w:val="000000"/>
        </w:rPr>
        <w:t xml:space="preserve"> for large grids?</w:t>
      </w:r>
    </w:p>
    <w:p w14:paraId="35FCA004" w14:textId="32D0A5CF" w:rsidR="003B44B2" w:rsidRDefault="003B44B2" w:rsidP="003B44B2">
      <w:pPr>
        <w:ind w:left="720"/>
        <w:rPr>
          <w:rFonts w:ascii="Times" w:eastAsia="Times New Roman" w:hAnsi="Times" w:cs="Times New Roman"/>
          <w:color w:val="000000"/>
        </w:rPr>
      </w:pPr>
      <w:r>
        <w:rPr>
          <w:rFonts w:ascii="Times" w:eastAsia="Times New Roman" w:hAnsi="Times" w:cs="Times New Roman"/>
          <w:color w:val="000000"/>
        </w:rPr>
        <w:t>Version 4 is better for larger grids whereas Version 5 might be slower.</w:t>
      </w:r>
    </w:p>
    <w:p w14:paraId="131F301F" w14:textId="77777777" w:rsidR="003B44B2" w:rsidRPr="003B44B2" w:rsidRDefault="003B44B2" w:rsidP="003B44B2">
      <w:pPr>
        <w:ind w:left="720"/>
        <w:rPr>
          <w:rFonts w:ascii="Times" w:eastAsia="Times New Roman" w:hAnsi="Times" w:cs="Times New Roman"/>
          <w:color w:val="000000"/>
        </w:rPr>
      </w:pPr>
    </w:p>
    <w:p w14:paraId="41AB4727" w14:textId="77777777" w:rsidR="0063156C" w:rsidRDefault="00F75117" w:rsidP="0063156C">
      <w:pPr>
        <w:ind w:left="720"/>
        <w:rPr>
          <w:rFonts w:ascii="Times" w:eastAsia="Times New Roman" w:hAnsi="Times" w:cs="Times New Roman"/>
          <w:b/>
          <w:color w:val="000000"/>
        </w:rPr>
      </w:pPr>
      <w:r w:rsidRPr="00AD11F6">
        <w:rPr>
          <w:rFonts w:ascii="Times" w:eastAsia="Times New Roman" w:hAnsi="Times" w:cs="Times New Roman"/>
          <w:b/>
          <w:color w:val="000000"/>
        </w:rPr>
        <w:t xml:space="preserve">c) </w:t>
      </w:r>
      <w:r w:rsidR="009A6910" w:rsidRPr="00AD11F6">
        <w:rPr>
          <w:rFonts w:ascii="Times" w:eastAsia="Times New Roman" w:hAnsi="Times" w:cs="Times New Roman"/>
          <w:b/>
          <w:color w:val="000000"/>
        </w:rPr>
        <w:t xml:space="preserve">Does the experimental data validate </w:t>
      </w:r>
      <w:r w:rsidRPr="00AD11F6">
        <w:rPr>
          <w:rFonts w:ascii="Times" w:eastAsia="Times New Roman" w:hAnsi="Times" w:cs="Times New Roman"/>
          <w:b/>
          <w:color w:val="000000"/>
        </w:rPr>
        <w:t>your</w:t>
      </w:r>
      <w:r w:rsidR="009A6910" w:rsidRPr="00AD11F6">
        <w:rPr>
          <w:rFonts w:ascii="Times" w:eastAsia="Times New Roman" w:hAnsi="Times" w:cs="Times New Roman"/>
          <w:b/>
          <w:color w:val="000000"/>
        </w:rPr>
        <w:t xml:space="preserve"> hypothesis</w:t>
      </w:r>
      <w:r w:rsidRPr="00AD11F6">
        <w:rPr>
          <w:rFonts w:ascii="Times" w:eastAsia="Times New Roman" w:hAnsi="Times" w:cs="Times New Roman"/>
          <w:b/>
          <w:color w:val="000000"/>
        </w:rPr>
        <w:t xml:space="preserve"> in b)</w:t>
      </w:r>
      <w:r w:rsidR="009A6910" w:rsidRPr="00AD11F6">
        <w:rPr>
          <w:rFonts w:ascii="Times" w:eastAsia="Times New Roman" w:hAnsi="Times" w:cs="Times New Roman"/>
          <w:b/>
          <w:color w:val="000000"/>
        </w:rPr>
        <w:t xml:space="preserve">? </w:t>
      </w:r>
      <w:r>
        <w:rPr>
          <w:rFonts w:ascii="Times" w:eastAsia="Times New Roman" w:hAnsi="Times" w:cs="Times New Roman"/>
          <w:b/>
          <w:color w:val="000000"/>
        </w:rPr>
        <w:t xml:space="preserve">If the result did not match with your </w:t>
      </w:r>
    </w:p>
    <w:p w14:paraId="12D7280B" w14:textId="33FE3DD4" w:rsidR="00F75117" w:rsidRDefault="0063156C" w:rsidP="0063156C">
      <w:pPr>
        <w:ind w:left="720"/>
        <w:rPr>
          <w:rFonts w:ascii="Times" w:eastAsia="Times New Roman" w:hAnsi="Times" w:cs="Times New Roman"/>
          <w:b/>
          <w:color w:val="000000"/>
        </w:rPr>
      </w:pPr>
      <w:r>
        <w:rPr>
          <w:rFonts w:ascii="Times" w:eastAsia="Times New Roman" w:hAnsi="Times" w:cs="Times New Roman"/>
          <w:b/>
          <w:color w:val="000000"/>
        </w:rPr>
        <w:t xml:space="preserve">     </w:t>
      </w:r>
      <w:r w:rsidR="00F75117">
        <w:rPr>
          <w:rFonts w:ascii="Times" w:eastAsia="Times New Roman" w:hAnsi="Times" w:cs="Times New Roman"/>
          <w:b/>
          <w:color w:val="000000"/>
        </w:rPr>
        <w:t>expectation, why do you think it happened?</w:t>
      </w:r>
    </w:p>
    <w:p w14:paraId="29325E56" w14:textId="77777777" w:rsidR="00BB3C3C" w:rsidRDefault="00BB3C3C" w:rsidP="00DC4553">
      <w:pPr>
        <w:spacing w:line="276" w:lineRule="auto"/>
        <w:ind w:left="720"/>
        <w:rPr>
          <w:rFonts w:ascii="Times" w:eastAsia="Times New Roman" w:hAnsi="Times" w:cs="Times New Roman"/>
          <w:color w:val="000000"/>
        </w:rPr>
      </w:pPr>
      <w:r>
        <w:rPr>
          <w:rFonts w:ascii="Times" w:eastAsia="Times New Roman" w:hAnsi="Times" w:cs="Times New Roman"/>
          <w:color w:val="000000"/>
        </w:rPr>
        <w:t>It did match our hypothesis! ForkJoin program did beat up Lock-based threads pretty badly, because we think this is when the optimization of ForkJoinPool comes into place. Although we use sequential cutoff to split threads, but ForkJoinPool only create a certain amount of threads. Thus, ForkJoinPool is actually more efficient performance wise comparing the hardcode four threads out with Java Threads.</w:t>
      </w:r>
    </w:p>
    <w:p w14:paraId="718C473F" w14:textId="0C59C4BD" w:rsidR="009A6910" w:rsidRDefault="00BB3C3C" w:rsidP="009A6910">
      <w:pPr>
        <w:ind w:left="720"/>
        <w:rPr>
          <w:rFonts w:ascii="Times" w:eastAsia="Times New Roman" w:hAnsi="Times" w:cs="Times New Roman"/>
          <w:b/>
          <w:color w:val="000000"/>
        </w:rPr>
      </w:pPr>
      <w:r>
        <w:rPr>
          <w:rFonts w:ascii="Times" w:eastAsia="Times New Roman" w:hAnsi="Times" w:cs="Times New Roman"/>
          <w:color w:val="000000"/>
        </w:rPr>
        <w:t xml:space="preserve"> </w:t>
      </w:r>
    </w:p>
    <w:p w14:paraId="10B536C8" w14:textId="77777777" w:rsidR="00AD11F6" w:rsidRDefault="00AD11F6" w:rsidP="00AD11F6">
      <w:pPr>
        <w:numPr>
          <w:ilvl w:val="0"/>
          <w:numId w:val="1"/>
        </w:numPr>
        <w:rPr>
          <w:rFonts w:ascii="Times" w:eastAsia="Times New Roman" w:hAnsi="Times" w:cs="Times New Roman"/>
          <w:b/>
          <w:color w:val="000000"/>
        </w:rPr>
      </w:pPr>
      <w:r>
        <w:rPr>
          <w:rFonts w:ascii="Times" w:eastAsia="Times New Roman" w:hAnsi="Times" w:cs="Times New Roman"/>
          <w:b/>
          <w:color w:val="000000"/>
        </w:rPr>
        <w:t>C</w:t>
      </w:r>
      <w:r w:rsidRPr="00AD11F6">
        <w:rPr>
          <w:rFonts w:ascii="Times" w:eastAsia="Times New Roman" w:hAnsi="Times" w:cs="Times New Roman"/>
          <w:b/>
          <w:color w:val="000000"/>
        </w:rPr>
        <w:t>ompar</w:t>
      </w:r>
      <w:r>
        <w:rPr>
          <w:rFonts w:ascii="Times" w:eastAsia="Times New Roman" w:hAnsi="Times" w:cs="Times New Roman"/>
          <w:b/>
          <w:color w:val="000000"/>
        </w:rPr>
        <w:t>e the performance of V1 to V3 and V2 to V</w:t>
      </w:r>
      <w:r w:rsidRPr="00AD11F6">
        <w:rPr>
          <w:rFonts w:ascii="Times" w:eastAsia="Times New Roman" w:hAnsi="Times" w:cs="Times New Roman"/>
          <w:b/>
          <w:color w:val="000000"/>
        </w:rPr>
        <w:t xml:space="preserve">4 as the number of queries changes. That is, how many queries are necessary before the pre-processing is worth it? </w:t>
      </w:r>
    </w:p>
    <w:p w14:paraId="25623066" w14:textId="4F01837D" w:rsidR="006E7AB8" w:rsidRDefault="00E656D3" w:rsidP="00DC4553">
      <w:pPr>
        <w:ind w:left="720"/>
        <w:rPr>
          <w:rFonts w:ascii="Times" w:eastAsia="Times New Roman" w:hAnsi="Times" w:cs="Times New Roman"/>
          <w:b/>
          <w:color w:val="000000"/>
        </w:rPr>
      </w:pPr>
      <w:r w:rsidRPr="00A01588">
        <w:rPr>
          <w:rFonts w:ascii="Times" w:eastAsia="Times New Roman" w:hAnsi="Times" w:cs="Times New Roman"/>
          <w:b/>
          <w:color w:val="000000"/>
        </w:rPr>
        <w:t>Clearly label which line is for which version in each of your plot.</w:t>
      </w:r>
      <w:r w:rsidR="00A01588">
        <w:rPr>
          <w:rFonts w:ascii="Times" w:eastAsia="Times New Roman" w:hAnsi="Times" w:cs="Times New Roman"/>
          <w:color w:val="000000"/>
        </w:rPr>
        <w:t xml:space="preserve"> </w:t>
      </w:r>
      <w:r w:rsidR="00A01588" w:rsidRPr="00AD11F6">
        <w:rPr>
          <w:rFonts w:ascii="Times" w:eastAsia="Times New Roman" w:hAnsi="Times" w:cs="Times New Roman"/>
          <w:b/>
          <w:color w:val="000000"/>
        </w:rPr>
        <w:t>Note you should time the actual code answering the query, not including the time for enter</w:t>
      </w:r>
      <w:r w:rsidR="00A01588">
        <w:rPr>
          <w:rFonts w:ascii="Times" w:eastAsia="Times New Roman" w:hAnsi="Times" w:cs="Times New Roman"/>
          <w:b/>
          <w:color w:val="000000"/>
        </w:rPr>
        <w:t>ing</w:t>
      </w:r>
      <w:r w:rsidR="00A01588" w:rsidRPr="00AD11F6">
        <w:rPr>
          <w:rFonts w:ascii="Times" w:eastAsia="Times New Roman" w:hAnsi="Times" w:cs="Times New Roman"/>
          <w:b/>
          <w:color w:val="000000"/>
        </w:rPr>
        <w:t xml:space="preserve"> the query.</w:t>
      </w:r>
    </w:p>
    <w:p w14:paraId="35EAE8CF" w14:textId="1F761BFC" w:rsidR="00A1421B" w:rsidRPr="00A1421B" w:rsidRDefault="00A1421B" w:rsidP="006E7AB8">
      <w:pPr>
        <w:spacing w:line="276" w:lineRule="auto"/>
        <w:ind w:left="720"/>
        <w:rPr>
          <w:rFonts w:ascii="Times" w:eastAsia="Times New Roman" w:hAnsi="Times" w:cs="Times New Roman"/>
          <w:color w:val="000000"/>
        </w:rPr>
      </w:pPr>
      <w:r>
        <w:rPr>
          <w:rFonts w:ascii="Times" w:eastAsia="Times New Roman" w:hAnsi="Times" w:cs="Times New Roman"/>
          <w:color w:val="000000"/>
        </w:rPr>
        <w:t>For experiment control, we use 100x and 500y, and the most optimal test result from the above experiments.</w:t>
      </w:r>
      <w:r w:rsidR="006E1F84">
        <w:rPr>
          <w:rFonts w:ascii="Times" w:eastAsia="Times New Roman" w:hAnsi="Times" w:cs="Times New Roman"/>
          <w:color w:val="000000"/>
        </w:rPr>
        <w:t xml:space="preserve"> All user input is “1 1 100 500”.</w:t>
      </w:r>
    </w:p>
    <w:tbl>
      <w:tblPr>
        <w:tblStyle w:val="TableGrid"/>
        <w:tblW w:w="10267" w:type="dxa"/>
        <w:tblInd w:w="720" w:type="dxa"/>
        <w:tblLook w:val="04A0" w:firstRow="1" w:lastRow="0" w:firstColumn="1" w:lastColumn="0" w:noHBand="0" w:noVBand="1"/>
      </w:tblPr>
      <w:tblGrid>
        <w:gridCol w:w="1729"/>
        <w:gridCol w:w="1678"/>
        <w:gridCol w:w="1715"/>
        <w:gridCol w:w="1715"/>
        <w:gridCol w:w="1715"/>
        <w:gridCol w:w="1715"/>
      </w:tblGrid>
      <w:tr w:rsidR="00DC4553" w14:paraId="6CF4AECB" w14:textId="77777777" w:rsidTr="00DC4553">
        <w:trPr>
          <w:trHeight w:val="268"/>
        </w:trPr>
        <w:tc>
          <w:tcPr>
            <w:tcW w:w="1729" w:type="dxa"/>
          </w:tcPr>
          <w:p w14:paraId="43C76900" w14:textId="5DC8A49C" w:rsidR="00DC4553" w:rsidRDefault="00DC4553" w:rsidP="00AD11F6">
            <w:pPr>
              <w:rPr>
                <w:rFonts w:ascii="Times" w:eastAsia="Times New Roman" w:hAnsi="Times" w:cs="Times New Roman"/>
                <w:color w:val="000000"/>
              </w:rPr>
            </w:pPr>
            <w:r>
              <w:rPr>
                <w:rFonts w:ascii="Times" w:eastAsia="Times New Roman" w:hAnsi="Times" w:cs="Times New Roman"/>
                <w:color w:val="000000"/>
              </w:rPr>
              <w:t>Version</w:t>
            </w:r>
          </w:p>
        </w:tc>
        <w:tc>
          <w:tcPr>
            <w:tcW w:w="1678" w:type="dxa"/>
          </w:tcPr>
          <w:p w14:paraId="5413FE3D" w14:textId="22FED6B9" w:rsidR="00DC4553" w:rsidRDefault="00DC4553" w:rsidP="00AD11F6">
            <w:pPr>
              <w:rPr>
                <w:rFonts w:ascii="Times" w:eastAsia="Times New Roman" w:hAnsi="Times" w:cs="Times New Roman"/>
                <w:color w:val="000000"/>
              </w:rPr>
            </w:pPr>
            <w:r>
              <w:rPr>
                <w:rFonts w:ascii="Times" w:eastAsia="Times New Roman" w:hAnsi="Times" w:cs="Times New Roman"/>
                <w:color w:val="000000"/>
              </w:rPr>
              <w:t>1</w:t>
            </w:r>
          </w:p>
        </w:tc>
        <w:tc>
          <w:tcPr>
            <w:tcW w:w="1715" w:type="dxa"/>
          </w:tcPr>
          <w:p w14:paraId="1E0D50D0" w14:textId="63DE9C8B" w:rsidR="00DC4553" w:rsidRDefault="00DC4553" w:rsidP="00AD11F6">
            <w:pPr>
              <w:rPr>
                <w:rFonts w:ascii="Times" w:eastAsia="Times New Roman" w:hAnsi="Times" w:cs="Times New Roman"/>
                <w:color w:val="000000"/>
              </w:rPr>
            </w:pPr>
            <w:r>
              <w:rPr>
                <w:rFonts w:ascii="Times" w:eastAsia="Times New Roman" w:hAnsi="Times" w:cs="Times New Roman"/>
                <w:color w:val="000000"/>
              </w:rPr>
              <w:t>5</w:t>
            </w:r>
          </w:p>
        </w:tc>
        <w:tc>
          <w:tcPr>
            <w:tcW w:w="1715" w:type="dxa"/>
          </w:tcPr>
          <w:p w14:paraId="7FE20F8E" w14:textId="7C9C7A5E" w:rsidR="00DC4553" w:rsidRDefault="00DC4553" w:rsidP="00AD11F6">
            <w:pPr>
              <w:rPr>
                <w:rFonts w:ascii="Times" w:eastAsia="Times New Roman" w:hAnsi="Times" w:cs="Times New Roman"/>
                <w:color w:val="000000"/>
              </w:rPr>
            </w:pPr>
            <w:r>
              <w:rPr>
                <w:rFonts w:ascii="Times" w:eastAsia="Times New Roman" w:hAnsi="Times" w:cs="Times New Roman"/>
                <w:color w:val="000000"/>
              </w:rPr>
              <w:t>10</w:t>
            </w:r>
          </w:p>
        </w:tc>
        <w:tc>
          <w:tcPr>
            <w:tcW w:w="1715" w:type="dxa"/>
          </w:tcPr>
          <w:p w14:paraId="1E7BAC2E" w14:textId="5F711986" w:rsidR="00DC4553" w:rsidRDefault="00DC4553" w:rsidP="00AD11F6">
            <w:pPr>
              <w:rPr>
                <w:rFonts w:ascii="Times" w:eastAsia="Times New Roman" w:hAnsi="Times" w:cs="Times New Roman"/>
                <w:color w:val="000000"/>
              </w:rPr>
            </w:pPr>
            <w:r>
              <w:rPr>
                <w:rFonts w:ascii="Times" w:eastAsia="Times New Roman" w:hAnsi="Times" w:cs="Times New Roman"/>
                <w:color w:val="000000"/>
              </w:rPr>
              <w:t>20</w:t>
            </w:r>
          </w:p>
        </w:tc>
        <w:tc>
          <w:tcPr>
            <w:tcW w:w="1715" w:type="dxa"/>
          </w:tcPr>
          <w:p w14:paraId="09892247" w14:textId="4CA15BAA" w:rsidR="00DC4553" w:rsidRDefault="00DC4553" w:rsidP="00AD11F6">
            <w:pPr>
              <w:rPr>
                <w:rFonts w:ascii="Times" w:eastAsia="Times New Roman" w:hAnsi="Times" w:cs="Times New Roman"/>
                <w:color w:val="000000"/>
              </w:rPr>
            </w:pPr>
            <w:r>
              <w:rPr>
                <w:rFonts w:ascii="Times" w:eastAsia="Times New Roman" w:hAnsi="Times" w:cs="Times New Roman"/>
                <w:color w:val="000000"/>
              </w:rPr>
              <w:t>30</w:t>
            </w:r>
          </w:p>
        </w:tc>
      </w:tr>
      <w:tr w:rsidR="00DC4553" w14:paraId="0F6879F7" w14:textId="77777777" w:rsidTr="00DC4553">
        <w:trPr>
          <w:trHeight w:val="268"/>
        </w:trPr>
        <w:tc>
          <w:tcPr>
            <w:tcW w:w="1729" w:type="dxa"/>
          </w:tcPr>
          <w:p w14:paraId="01E29A03" w14:textId="497E7A9B" w:rsidR="00DC4553" w:rsidRDefault="00DC4553" w:rsidP="00AD11F6">
            <w:pPr>
              <w:rPr>
                <w:rFonts w:ascii="Times" w:eastAsia="Times New Roman" w:hAnsi="Times" w:cs="Times New Roman"/>
                <w:color w:val="000000"/>
              </w:rPr>
            </w:pPr>
            <w:r>
              <w:rPr>
                <w:rFonts w:ascii="Times" w:eastAsia="Times New Roman" w:hAnsi="Times" w:cs="Times New Roman"/>
                <w:color w:val="000000"/>
              </w:rPr>
              <w:t>V1</w:t>
            </w:r>
          </w:p>
        </w:tc>
        <w:tc>
          <w:tcPr>
            <w:tcW w:w="1678" w:type="dxa"/>
          </w:tcPr>
          <w:p w14:paraId="6D3B06BB" w14:textId="02C2365A" w:rsidR="00DC4553" w:rsidRDefault="00DC4553" w:rsidP="00AD11F6">
            <w:pPr>
              <w:rPr>
                <w:rFonts w:ascii="Times" w:eastAsia="Times New Roman" w:hAnsi="Times" w:cs="Times New Roman"/>
                <w:color w:val="000000"/>
              </w:rPr>
            </w:pPr>
            <w:r>
              <w:rPr>
                <w:rFonts w:ascii="Times" w:eastAsia="Times New Roman" w:hAnsi="Times" w:cs="Times New Roman"/>
                <w:color w:val="000000"/>
              </w:rPr>
              <w:t>0</w:t>
            </w:r>
          </w:p>
        </w:tc>
        <w:tc>
          <w:tcPr>
            <w:tcW w:w="1715" w:type="dxa"/>
          </w:tcPr>
          <w:p w14:paraId="0C7E2322" w14:textId="57B77154" w:rsidR="00DC4553" w:rsidRDefault="00DC4553" w:rsidP="00AD11F6">
            <w:pPr>
              <w:rPr>
                <w:rFonts w:ascii="Times" w:eastAsia="Times New Roman" w:hAnsi="Times" w:cs="Times New Roman"/>
                <w:color w:val="000000"/>
              </w:rPr>
            </w:pPr>
            <w:r>
              <w:rPr>
                <w:rFonts w:ascii="Times" w:eastAsia="Times New Roman" w:hAnsi="Times" w:cs="Times New Roman"/>
                <w:color w:val="000000"/>
              </w:rPr>
              <w:t>16</w:t>
            </w:r>
          </w:p>
        </w:tc>
        <w:tc>
          <w:tcPr>
            <w:tcW w:w="1715" w:type="dxa"/>
          </w:tcPr>
          <w:p w14:paraId="5E1688D2" w14:textId="7F258343" w:rsidR="00DC4553" w:rsidRDefault="00DC4553" w:rsidP="00AD11F6">
            <w:pPr>
              <w:rPr>
                <w:rFonts w:ascii="Times" w:eastAsia="Times New Roman" w:hAnsi="Times" w:cs="Times New Roman"/>
                <w:color w:val="000000"/>
              </w:rPr>
            </w:pPr>
            <w:r>
              <w:rPr>
                <w:rFonts w:ascii="Times" w:eastAsia="Times New Roman" w:hAnsi="Times" w:cs="Times New Roman"/>
                <w:color w:val="000000"/>
              </w:rPr>
              <w:t>16</w:t>
            </w:r>
          </w:p>
        </w:tc>
        <w:tc>
          <w:tcPr>
            <w:tcW w:w="1715" w:type="dxa"/>
          </w:tcPr>
          <w:p w14:paraId="218BC658" w14:textId="2A462039" w:rsidR="00DC4553" w:rsidRDefault="00DC4553" w:rsidP="00AD11F6">
            <w:pPr>
              <w:rPr>
                <w:rFonts w:ascii="Times" w:eastAsia="Times New Roman" w:hAnsi="Times" w:cs="Times New Roman"/>
                <w:color w:val="000000"/>
              </w:rPr>
            </w:pPr>
            <w:r>
              <w:rPr>
                <w:rFonts w:ascii="Times" w:eastAsia="Times New Roman" w:hAnsi="Times" w:cs="Times New Roman"/>
                <w:color w:val="000000"/>
              </w:rPr>
              <w:t>30</w:t>
            </w:r>
          </w:p>
        </w:tc>
        <w:tc>
          <w:tcPr>
            <w:tcW w:w="1715" w:type="dxa"/>
          </w:tcPr>
          <w:p w14:paraId="0A44E095" w14:textId="119C11DE" w:rsidR="00DC4553" w:rsidRDefault="00DC4553" w:rsidP="00AD11F6">
            <w:pPr>
              <w:rPr>
                <w:rFonts w:ascii="Times" w:eastAsia="Times New Roman" w:hAnsi="Times" w:cs="Times New Roman"/>
                <w:color w:val="000000"/>
              </w:rPr>
            </w:pPr>
            <w:r>
              <w:rPr>
                <w:rFonts w:ascii="Times" w:eastAsia="Times New Roman" w:hAnsi="Times" w:cs="Times New Roman"/>
                <w:color w:val="000000"/>
              </w:rPr>
              <w:t>60</w:t>
            </w:r>
          </w:p>
        </w:tc>
      </w:tr>
      <w:tr w:rsidR="00DC4553" w14:paraId="4BFA0048" w14:textId="77777777" w:rsidTr="00DC4553">
        <w:trPr>
          <w:trHeight w:val="283"/>
        </w:trPr>
        <w:tc>
          <w:tcPr>
            <w:tcW w:w="1729" w:type="dxa"/>
          </w:tcPr>
          <w:p w14:paraId="361BB74C" w14:textId="4A0A2685" w:rsidR="00DC4553" w:rsidRDefault="00DC4553" w:rsidP="00AD11F6">
            <w:pPr>
              <w:rPr>
                <w:rFonts w:ascii="Times" w:eastAsia="Times New Roman" w:hAnsi="Times" w:cs="Times New Roman"/>
                <w:color w:val="000000"/>
              </w:rPr>
            </w:pPr>
            <w:r>
              <w:rPr>
                <w:rFonts w:ascii="Times" w:eastAsia="Times New Roman" w:hAnsi="Times" w:cs="Times New Roman"/>
                <w:color w:val="000000"/>
              </w:rPr>
              <w:t>V3</w:t>
            </w:r>
          </w:p>
        </w:tc>
        <w:tc>
          <w:tcPr>
            <w:tcW w:w="1678" w:type="dxa"/>
          </w:tcPr>
          <w:p w14:paraId="6053ABC9" w14:textId="1C8E8994" w:rsidR="00DC4553" w:rsidRDefault="00DC4553" w:rsidP="00AD11F6">
            <w:pPr>
              <w:rPr>
                <w:rFonts w:ascii="Times" w:eastAsia="Times New Roman" w:hAnsi="Times" w:cs="Times New Roman"/>
                <w:color w:val="000000"/>
              </w:rPr>
            </w:pPr>
            <w:r>
              <w:rPr>
                <w:rFonts w:ascii="Times" w:eastAsia="Times New Roman" w:hAnsi="Times" w:cs="Times New Roman"/>
                <w:color w:val="000000"/>
              </w:rPr>
              <w:t>0</w:t>
            </w:r>
          </w:p>
        </w:tc>
        <w:tc>
          <w:tcPr>
            <w:tcW w:w="1715" w:type="dxa"/>
          </w:tcPr>
          <w:p w14:paraId="04F21B4F" w14:textId="07A95A22" w:rsidR="00DC4553" w:rsidRDefault="00DC4553" w:rsidP="00AD11F6">
            <w:pPr>
              <w:rPr>
                <w:rFonts w:ascii="Times" w:eastAsia="Times New Roman" w:hAnsi="Times" w:cs="Times New Roman"/>
                <w:color w:val="000000"/>
              </w:rPr>
            </w:pPr>
            <w:r>
              <w:rPr>
                <w:rFonts w:ascii="Times" w:eastAsia="Times New Roman" w:hAnsi="Times" w:cs="Times New Roman"/>
                <w:color w:val="000000"/>
              </w:rPr>
              <w:t>0</w:t>
            </w:r>
          </w:p>
        </w:tc>
        <w:tc>
          <w:tcPr>
            <w:tcW w:w="1715" w:type="dxa"/>
          </w:tcPr>
          <w:p w14:paraId="570E5EA5" w14:textId="7F9B6D40" w:rsidR="00DC4553" w:rsidRDefault="00DC4553" w:rsidP="00AD11F6">
            <w:pPr>
              <w:rPr>
                <w:rFonts w:ascii="Times" w:eastAsia="Times New Roman" w:hAnsi="Times" w:cs="Times New Roman"/>
                <w:color w:val="000000"/>
              </w:rPr>
            </w:pPr>
            <w:r>
              <w:rPr>
                <w:rFonts w:ascii="Times" w:eastAsia="Times New Roman" w:hAnsi="Times" w:cs="Times New Roman"/>
                <w:color w:val="000000"/>
              </w:rPr>
              <w:t>0</w:t>
            </w:r>
          </w:p>
        </w:tc>
        <w:tc>
          <w:tcPr>
            <w:tcW w:w="1715" w:type="dxa"/>
          </w:tcPr>
          <w:p w14:paraId="5D51BB94" w14:textId="4CE6D388" w:rsidR="00DC4553" w:rsidRDefault="00DC4553" w:rsidP="00AD11F6">
            <w:pPr>
              <w:rPr>
                <w:rFonts w:ascii="Times" w:eastAsia="Times New Roman" w:hAnsi="Times" w:cs="Times New Roman"/>
                <w:color w:val="000000"/>
              </w:rPr>
            </w:pPr>
            <w:r>
              <w:rPr>
                <w:rFonts w:ascii="Times" w:eastAsia="Times New Roman" w:hAnsi="Times" w:cs="Times New Roman"/>
                <w:color w:val="000000"/>
              </w:rPr>
              <w:t>0</w:t>
            </w:r>
          </w:p>
        </w:tc>
        <w:tc>
          <w:tcPr>
            <w:tcW w:w="1715" w:type="dxa"/>
          </w:tcPr>
          <w:p w14:paraId="2395FC3A" w14:textId="39CACEB8" w:rsidR="00DC4553" w:rsidRDefault="00DC4553" w:rsidP="00AD11F6">
            <w:pPr>
              <w:rPr>
                <w:rFonts w:ascii="Times" w:eastAsia="Times New Roman" w:hAnsi="Times" w:cs="Times New Roman"/>
                <w:color w:val="000000"/>
              </w:rPr>
            </w:pPr>
            <w:r>
              <w:rPr>
                <w:rFonts w:ascii="Times" w:eastAsia="Times New Roman" w:hAnsi="Times" w:cs="Times New Roman"/>
                <w:color w:val="000000"/>
              </w:rPr>
              <w:t>0</w:t>
            </w:r>
          </w:p>
        </w:tc>
      </w:tr>
    </w:tbl>
    <w:p w14:paraId="7E87FFCF" w14:textId="62468CA5" w:rsidR="00AD11F6" w:rsidRDefault="00AD11F6" w:rsidP="00AD11F6">
      <w:pPr>
        <w:ind w:left="720"/>
        <w:rPr>
          <w:rFonts w:ascii="Times" w:eastAsia="Times New Roman" w:hAnsi="Times" w:cs="Times New Roman"/>
          <w:color w:val="000000"/>
        </w:rPr>
      </w:pPr>
    </w:p>
    <w:tbl>
      <w:tblPr>
        <w:tblStyle w:val="TableGrid"/>
        <w:tblW w:w="0" w:type="auto"/>
        <w:tblInd w:w="720" w:type="dxa"/>
        <w:tblLook w:val="04A0" w:firstRow="1" w:lastRow="0" w:firstColumn="1" w:lastColumn="0" w:noHBand="0" w:noVBand="1"/>
      </w:tblPr>
      <w:tblGrid>
        <w:gridCol w:w="1758"/>
        <w:gridCol w:w="1701"/>
        <w:gridCol w:w="1701"/>
        <w:gridCol w:w="1712"/>
        <w:gridCol w:w="1712"/>
        <w:gridCol w:w="1712"/>
      </w:tblGrid>
      <w:tr w:rsidR="00A1421B" w14:paraId="5FE23AA7" w14:textId="77777777" w:rsidTr="00A1421B">
        <w:tc>
          <w:tcPr>
            <w:tcW w:w="1836" w:type="dxa"/>
          </w:tcPr>
          <w:p w14:paraId="6C0E5310" w14:textId="2C4B9763" w:rsidR="00A1421B" w:rsidRPr="00A1421B" w:rsidRDefault="00DC4553" w:rsidP="00AD11F6">
            <w:pPr>
              <w:rPr>
                <w:rFonts w:ascii="Times" w:eastAsia="Times New Roman" w:hAnsi="Times" w:cs="Times New Roman"/>
                <w:color w:val="000000"/>
              </w:rPr>
            </w:pPr>
            <w:r>
              <w:rPr>
                <w:rFonts w:ascii="Times" w:eastAsia="Times New Roman" w:hAnsi="Times" w:cs="Times New Roman"/>
                <w:color w:val="000000"/>
              </w:rPr>
              <w:t>Version</w:t>
            </w:r>
          </w:p>
        </w:tc>
        <w:tc>
          <w:tcPr>
            <w:tcW w:w="1836" w:type="dxa"/>
          </w:tcPr>
          <w:p w14:paraId="7C957350" w14:textId="74D0A60F" w:rsidR="00A1421B" w:rsidRPr="00A1421B" w:rsidRDefault="00A1421B" w:rsidP="00AD11F6">
            <w:pPr>
              <w:rPr>
                <w:rFonts w:ascii="Times" w:eastAsia="Times New Roman" w:hAnsi="Times" w:cs="Times New Roman"/>
                <w:color w:val="000000"/>
              </w:rPr>
            </w:pPr>
            <w:r>
              <w:rPr>
                <w:rFonts w:ascii="Times" w:eastAsia="Times New Roman" w:hAnsi="Times" w:cs="Times New Roman"/>
                <w:color w:val="000000"/>
              </w:rPr>
              <w:t>1</w:t>
            </w:r>
          </w:p>
        </w:tc>
        <w:tc>
          <w:tcPr>
            <w:tcW w:w="1836" w:type="dxa"/>
          </w:tcPr>
          <w:p w14:paraId="0C75C791" w14:textId="1EF902E4" w:rsidR="00A1421B" w:rsidRPr="00A1421B" w:rsidRDefault="00A1421B" w:rsidP="00AD11F6">
            <w:pPr>
              <w:rPr>
                <w:rFonts w:ascii="Times" w:eastAsia="Times New Roman" w:hAnsi="Times" w:cs="Times New Roman"/>
                <w:color w:val="000000"/>
              </w:rPr>
            </w:pPr>
            <w:r>
              <w:rPr>
                <w:rFonts w:ascii="Times" w:eastAsia="Times New Roman" w:hAnsi="Times" w:cs="Times New Roman"/>
                <w:color w:val="000000"/>
              </w:rPr>
              <w:t>5</w:t>
            </w:r>
          </w:p>
        </w:tc>
        <w:tc>
          <w:tcPr>
            <w:tcW w:w="1836" w:type="dxa"/>
          </w:tcPr>
          <w:p w14:paraId="1D75B0C3" w14:textId="07836CE4" w:rsidR="00A1421B" w:rsidRPr="00A1421B" w:rsidRDefault="00A1421B" w:rsidP="00AD11F6">
            <w:pPr>
              <w:rPr>
                <w:rFonts w:ascii="Times" w:eastAsia="Times New Roman" w:hAnsi="Times" w:cs="Times New Roman"/>
                <w:color w:val="000000"/>
              </w:rPr>
            </w:pPr>
            <w:r>
              <w:rPr>
                <w:rFonts w:ascii="Times" w:eastAsia="Times New Roman" w:hAnsi="Times" w:cs="Times New Roman"/>
                <w:color w:val="000000"/>
              </w:rPr>
              <w:t>10</w:t>
            </w:r>
          </w:p>
        </w:tc>
        <w:tc>
          <w:tcPr>
            <w:tcW w:w="1836" w:type="dxa"/>
          </w:tcPr>
          <w:p w14:paraId="470AED53" w14:textId="34DE30E1" w:rsidR="00A1421B" w:rsidRPr="00A1421B" w:rsidRDefault="00A1421B" w:rsidP="00AD11F6">
            <w:pPr>
              <w:rPr>
                <w:rFonts w:ascii="Times" w:eastAsia="Times New Roman" w:hAnsi="Times" w:cs="Times New Roman"/>
                <w:color w:val="000000"/>
              </w:rPr>
            </w:pPr>
            <w:r>
              <w:rPr>
                <w:rFonts w:ascii="Times" w:eastAsia="Times New Roman" w:hAnsi="Times" w:cs="Times New Roman"/>
                <w:color w:val="000000"/>
              </w:rPr>
              <w:t>20</w:t>
            </w:r>
          </w:p>
        </w:tc>
        <w:tc>
          <w:tcPr>
            <w:tcW w:w="1836" w:type="dxa"/>
          </w:tcPr>
          <w:p w14:paraId="093F63BF" w14:textId="2CB81446" w:rsidR="00A1421B" w:rsidRPr="00A1421B" w:rsidRDefault="00A1421B" w:rsidP="00AD11F6">
            <w:pPr>
              <w:rPr>
                <w:rFonts w:ascii="Times" w:eastAsia="Times New Roman" w:hAnsi="Times" w:cs="Times New Roman"/>
                <w:color w:val="000000"/>
              </w:rPr>
            </w:pPr>
            <w:r>
              <w:rPr>
                <w:rFonts w:ascii="Times" w:eastAsia="Times New Roman" w:hAnsi="Times" w:cs="Times New Roman"/>
                <w:color w:val="000000"/>
              </w:rPr>
              <w:t>30</w:t>
            </w:r>
          </w:p>
        </w:tc>
      </w:tr>
      <w:tr w:rsidR="00A1421B" w14:paraId="5A5D5025" w14:textId="77777777" w:rsidTr="00A1421B">
        <w:tc>
          <w:tcPr>
            <w:tcW w:w="1836" w:type="dxa"/>
          </w:tcPr>
          <w:p w14:paraId="04F0EF37" w14:textId="48101EA2" w:rsidR="00A1421B" w:rsidRPr="00A1421B" w:rsidRDefault="00A1421B" w:rsidP="00AD11F6">
            <w:pPr>
              <w:rPr>
                <w:rFonts w:ascii="Times" w:eastAsia="Times New Roman" w:hAnsi="Times" w:cs="Times New Roman"/>
                <w:color w:val="000000"/>
              </w:rPr>
            </w:pPr>
            <w:r w:rsidRPr="00A1421B">
              <w:rPr>
                <w:rFonts w:ascii="Times" w:eastAsia="Times New Roman" w:hAnsi="Times" w:cs="Times New Roman"/>
                <w:color w:val="000000"/>
              </w:rPr>
              <w:t>V2</w:t>
            </w:r>
          </w:p>
        </w:tc>
        <w:tc>
          <w:tcPr>
            <w:tcW w:w="1836" w:type="dxa"/>
          </w:tcPr>
          <w:p w14:paraId="2A15BC97" w14:textId="53A02D9E" w:rsidR="00A1421B" w:rsidRPr="00A1421B" w:rsidRDefault="00BE14C6" w:rsidP="00AD11F6">
            <w:pPr>
              <w:rPr>
                <w:rFonts w:ascii="Times" w:eastAsia="Times New Roman" w:hAnsi="Times" w:cs="Times New Roman"/>
                <w:color w:val="000000"/>
              </w:rPr>
            </w:pPr>
            <w:r>
              <w:rPr>
                <w:rFonts w:ascii="Times" w:eastAsia="Times New Roman" w:hAnsi="Times" w:cs="Times New Roman"/>
                <w:color w:val="000000"/>
              </w:rPr>
              <w:t>0</w:t>
            </w:r>
          </w:p>
        </w:tc>
        <w:tc>
          <w:tcPr>
            <w:tcW w:w="1836" w:type="dxa"/>
          </w:tcPr>
          <w:p w14:paraId="1EF0BBC2" w14:textId="25D004B3" w:rsidR="00A1421B" w:rsidRPr="00A1421B" w:rsidRDefault="00BE14C6" w:rsidP="00AD11F6">
            <w:pPr>
              <w:rPr>
                <w:rFonts w:ascii="Times" w:eastAsia="Times New Roman" w:hAnsi="Times" w:cs="Times New Roman"/>
                <w:color w:val="000000"/>
              </w:rPr>
            </w:pPr>
            <w:r>
              <w:rPr>
                <w:rFonts w:ascii="Times" w:eastAsia="Times New Roman" w:hAnsi="Times" w:cs="Times New Roman"/>
                <w:color w:val="000000"/>
              </w:rPr>
              <w:t>0</w:t>
            </w:r>
          </w:p>
        </w:tc>
        <w:tc>
          <w:tcPr>
            <w:tcW w:w="1836" w:type="dxa"/>
          </w:tcPr>
          <w:p w14:paraId="145FBF38" w14:textId="3526F4A7" w:rsidR="00A1421B" w:rsidRPr="00A1421B" w:rsidRDefault="00BE14C6" w:rsidP="00AD11F6">
            <w:pPr>
              <w:rPr>
                <w:rFonts w:ascii="Times" w:eastAsia="Times New Roman" w:hAnsi="Times" w:cs="Times New Roman"/>
                <w:color w:val="000000"/>
              </w:rPr>
            </w:pPr>
            <w:r>
              <w:rPr>
                <w:rFonts w:ascii="Times" w:eastAsia="Times New Roman" w:hAnsi="Times" w:cs="Times New Roman"/>
                <w:color w:val="000000"/>
              </w:rPr>
              <w:t>15</w:t>
            </w:r>
          </w:p>
        </w:tc>
        <w:tc>
          <w:tcPr>
            <w:tcW w:w="1836" w:type="dxa"/>
          </w:tcPr>
          <w:p w14:paraId="38379498" w14:textId="3C5D8159" w:rsidR="00A1421B" w:rsidRPr="00A1421B" w:rsidRDefault="00BE14C6" w:rsidP="00AD11F6">
            <w:pPr>
              <w:rPr>
                <w:rFonts w:ascii="Times" w:eastAsia="Times New Roman" w:hAnsi="Times" w:cs="Times New Roman"/>
                <w:color w:val="000000"/>
              </w:rPr>
            </w:pPr>
            <w:r>
              <w:rPr>
                <w:rFonts w:ascii="Times" w:eastAsia="Times New Roman" w:hAnsi="Times" w:cs="Times New Roman"/>
                <w:color w:val="000000"/>
              </w:rPr>
              <w:t>31</w:t>
            </w:r>
          </w:p>
        </w:tc>
        <w:tc>
          <w:tcPr>
            <w:tcW w:w="1836" w:type="dxa"/>
          </w:tcPr>
          <w:p w14:paraId="474C6F79" w14:textId="0095E562" w:rsidR="00A1421B" w:rsidRPr="00A1421B" w:rsidRDefault="00BE14C6" w:rsidP="00AD11F6">
            <w:pPr>
              <w:rPr>
                <w:rFonts w:ascii="Times" w:eastAsia="Times New Roman" w:hAnsi="Times" w:cs="Times New Roman"/>
                <w:color w:val="000000"/>
              </w:rPr>
            </w:pPr>
            <w:r>
              <w:rPr>
                <w:rFonts w:ascii="Times" w:eastAsia="Times New Roman" w:hAnsi="Times" w:cs="Times New Roman"/>
                <w:color w:val="000000"/>
              </w:rPr>
              <w:t>60</w:t>
            </w:r>
          </w:p>
        </w:tc>
      </w:tr>
      <w:tr w:rsidR="00A1421B" w14:paraId="6802C0D4" w14:textId="77777777" w:rsidTr="00A1421B">
        <w:tc>
          <w:tcPr>
            <w:tcW w:w="1836" w:type="dxa"/>
          </w:tcPr>
          <w:p w14:paraId="48D87774" w14:textId="4E4F3300" w:rsidR="00A1421B" w:rsidRPr="00A1421B" w:rsidRDefault="00A1421B" w:rsidP="00AD11F6">
            <w:pPr>
              <w:rPr>
                <w:rFonts w:ascii="Times" w:eastAsia="Times New Roman" w:hAnsi="Times" w:cs="Times New Roman"/>
                <w:color w:val="000000"/>
              </w:rPr>
            </w:pPr>
            <w:r>
              <w:rPr>
                <w:rFonts w:ascii="Times" w:eastAsia="Times New Roman" w:hAnsi="Times" w:cs="Times New Roman"/>
                <w:color w:val="000000"/>
              </w:rPr>
              <w:t>V4</w:t>
            </w:r>
          </w:p>
        </w:tc>
        <w:tc>
          <w:tcPr>
            <w:tcW w:w="1836" w:type="dxa"/>
          </w:tcPr>
          <w:p w14:paraId="336B7914" w14:textId="6933A87A" w:rsidR="00A1421B" w:rsidRPr="00A1421B" w:rsidRDefault="00BE14C6" w:rsidP="00AD11F6">
            <w:pPr>
              <w:rPr>
                <w:rFonts w:ascii="Times" w:eastAsia="Times New Roman" w:hAnsi="Times" w:cs="Times New Roman"/>
                <w:color w:val="000000"/>
              </w:rPr>
            </w:pPr>
            <w:r>
              <w:rPr>
                <w:rFonts w:ascii="Times" w:eastAsia="Times New Roman" w:hAnsi="Times" w:cs="Times New Roman"/>
                <w:color w:val="000000"/>
              </w:rPr>
              <w:t>0</w:t>
            </w:r>
          </w:p>
        </w:tc>
        <w:tc>
          <w:tcPr>
            <w:tcW w:w="1836" w:type="dxa"/>
          </w:tcPr>
          <w:p w14:paraId="3D10C93C" w14:textId="2078DF94" w:rsidR="00A1421B" w:rsidRPr="00A1421B" w:rsidRDefault="00BE14C6" w:rsidP="00AD11F6">
            <w:pPr>
              <w:rPr>
                <w:rFonts w:ascii="Times" w:eastAsia="Times New Roman" w:hAnsi="Times" w:cs="Times New Roman"/>
                <w:color w:val="000000"/>
              </w:rPr>
            </w:pPr>
            <w:r>
              <w:rPr>
                <w:rFonts w:ascii="Times" w:eastAsia="Times New Roman" w:hAnsi="Times" w:cs="Times New Roman"/>
                <w:color w:val="000000"/>
              </w:rPr>
              <w:t>0</w:t>
            </w:r>
          </w:p>
        </w:tc>
        <w:tc>
          <w:tcPr>
            <w:tcW w:w="1836" w:type="dxa"/>
          </w:tcPr>
          <w:p w14:paraId="4804DBE3" w14:textId="5C30E95B" w:rsidR="00A1421B" w:rsidRPr="00A1421B" w:rsidRDefault="00BE14C6" w:rsidP="00AD11F6">
            <w:pPr>
              <w:rPr>
                <w:rFonts w:ascii="Times" w:eastAsia="Times New Roman" w:hAnsi="Times" w:cs="Times New Roman"/>
                <w:color w:val="000000"/>
              </w:rPr>
            </w:pPr>
            <w:r>
              <w:rPr>
                <w:rFonts w:ascii="Times" w:eastAsia="Times New Roman" w:hAnsi="Times" w:cs="Times New Roman"/>
                <w:color w:val="000000"/>
              </w:rPr>
              <w:t>0</w:t>
            </w:r>
          </w:p>
        </w:tc>
        <w:tc>
          <w:tcPr>
            <w:tcW w:w="1836" w:type="dxa"/>
          </w:tcPr>
          <w:p w14:paraId="7D746C2D" w14:textId="7FD090D0" w:rsidR="00A1421B" w:rsidRPr="00A1421B" w:rsidRDefault="00305D23" w:rsidP="00AD11F6">
            <w:pPr>
              <w:rPr>
                <w:rFonts w:ascii="Times" w:eastAsia="Times New Roman" w:hAnsi="Times" w:cs="Times New Roman"/>
                <w:color w:val="000000"/>
              </w:rPr>
            </w:pPr>
            <w:r>
              <w:rPr>
                <w:rFonts w:ascii="Times" w:eastAsia="Times New Roman" w:hAnsi="Times" w:cs="Times New Roman"/>
                <w:color w:val="000000"/>
              </w:rPr>
              <w:t>0</w:t>
            </w:r>
          </w:p>
        </w:tc>
        <w:tc>
          <w:tcPr>
            <w:tcW w:w="1836" w:type="dxa"/>
          </w:tcPr>
          <w:p w14:paraId="7666FCF2" w14:textId="377EC429" w:rsidR="00A1421B" w:rsidRPr="00A1421B" w:rsidRDefault="00305D23" w:rsidP="00AD11F6">
            <w:pPr>
              <w:rPr>
                <w:rFonts w:ascii="Times" w:eastAsia="Times New Roman" w:hAnsi="Times" w:cs="Times New Roman"/>
                <w:color w:val="000000"/>
              </w:rPr>
            </w:pPr>
            <w:r>
              <w:rPr>
                <w:rFonts w:ascii="Times" w:eastAsia="Times New Roman" w:hAnsi="Times" w:cs="Times New Roman"/>
                <w:color w:val="000000"/>
              </w:rPr>
              <w:t>0</w:t>
            </w:r>
          </w:p>
        </w:tc>
      </w:tr>
    </w:tbl>
    <w:p w14:paraId="2E7E5BC2" w14:textId="5FFCD866" w:rsidR="00E656D3" w:rsidRDefault="00E656D3" w:rsidP="00DC4553">
      <w:pPr>
        <w:ind w:firstLine="720"/>
        <w:rPr>
          <w:rFonts w:ascii="Times" w:eastAsia="Times New Roman" w:hAnsi="Times" w:cs="Times New Roman"/>
          <w:b/>
          <w:color w:val="000000"/>
        </w:rPr>
      </w:pPr>
      <w:r>
        <w:rPr>
          <w:rFonts w:ascii="Times" w:eastAsia="Times New Roman" w:hAnsi="Times" w:cs="Times New Roman"/>
          <w:b/>
          <w:color w:val="000000"/>
        </w:rPr>
        <w:t>a</w:t>
      </w:r>
      <w:r w:rsidRPr="00DD2EFE">
        <w:rPr>
          <w:rFonts w:ascii="Times" w:eastAsia="Times New Roman" w:hAnsi="Times" w:cs="Times New Roman"/>
          <w:b/>
          <w:color w:val="000000"/>
        </w:rPr>
        <w:t>) Experimental Result</w:t>
      </w:r>
      <w:r>
        <w:rPr>
          <w:rFonts w:ascii="Times" w:eastAsia="Times New Roman" w:hAnsi="Times" w:cs="Times New Roman"/>
          <w:b/>
          <w:color w:val="000000"/>
        </w:rPr>
        <w:t>s (Place your graph here</w:t>
      </w:r>
      <w:r w:rsidRPr="00DD2EFE">
        <w:rPr>
          <w:rFonts w:ascii="Times" w:eastAsia="Times New Roman" w:hAnsi="Times" w:cs="Times New Roman"/>
          <w:b/>
          <w:color w:val="000000"/>
        </w:rPr>
        <w:t>)</w:t>
      </w:r>
      <w:r>
        <w:rPr>
          <w:rFonts w:ascii="Times" w:eastAsia="Times New Roman" w:hAnsi="Times" w:cs="Times New Roman"/>
          <w:b/>
          <w:color w:val="000000"/>
        </w:rPr>
        <w:t>.</w:t>
      </w:r>
    </w:p>
    <w:p w14:paraId="61770818" w14:textId="0FCB80D8" w:rsidR="00E656D3" w:rsidRDefault="00E656D3" w:rsidP="00AD11F6">
      <w:pPr>
        <w:ind w:left="720"/>
        <w:rPr>
          <w:rFonts w:ascii="Times" w:eastAsia="Times New Roman" w:hAnsi="Times" w:cs="Times New Roman"/>
          <w:color w:val="000000"/>
        </w:rPr>
      </w:pPr>
      <w:r>
        <w:rPr>
          <w:rFonts w:ascii="Times" w:eastAsia="Times New Roman" w:hAnsi="Times" w:cs="Times New Roman"/>
          <w:color w:val="000000"/>
        </w:rPr>
        <w:t xml:space="preserve">    1) Number of Query vs. Runtime for V1 and V3</w:t>
      </w:r>
    </w:p>
    <w:p w14:paraId="3EC7008E" w14:textId="37195FB7" w:rsidR="006E1F84" w:rsidRDefault="006E1F84" w:rsidP="00AD11F6">
      <w:pPr>
        <w:ind w:left="720"/>
        <w:rPr>
          <w:rFonts w:ascii="Times" w:eastAsia="Times New Roman" w:hAnsi="Times" w:cs="Times New Roman"/>
          <w:color w:val="000000"/>
        </w:rPr>
      </w:pPr>
      <w:r>
        <w:rPr>
          <w:rFonts w:ascii="Times" w:eastAsia="Times New Roman" w:hAnsi="Times" w:cs="Times New Roman"/>
          <w:noProof/>
          <w:color w:val="000000"/>
        </w:rPr>
        <w:drawing>
          <wp:inline distT="0" distB="0" distL="0" distR="0" wp14:anchorId="6379B53D" wp14:editId="1E48DD77">
            <wp:extent cx="6210300" cy="22193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664722" w14:textId="77777777" w:rsidR="00DC4553" w:rsidRDefault="00DC4553" w:rsidP="00AD11F6">
      <w:pPr>
        <w:ind w:left="720"/>
        <w:rPr>
          <w:rFonts w:ascii="Times" w:eastAsia="Times New Roman" w:hAnsi="Times" w:cs="Times New Roman"/>
          <w:color w:val="000000"/>
        </w:rPr>
      </w:pPr>
    </w:p>
    <w:p w14:paraId="37FD69AA" w14:textId="2908EEFF" w:rsidR="00E656D3" w:rsidRDefault="00E656D3" w:rsidP="00AD11F6">
      <w:pPr>
        <w:ind w:left="720"/>
        <w:rPr>
          <w:rFonts w:ascii="Times" w:eastAsia="Times New Roman" w:hAnsi="Times" w:cs="Times New Roman"/>
          <w:color w:val="000000"/>
        </w:rPr>
      </w:pPr>
      <w:r>
        <w:rPr>
          <w:rFonts w:ascii="Times" w:eastAsia="Times New Roman" w:hAnsi="Times" w:cs="Times New Roman"/>
          <w:color w:val="000000"/>
        </w:rPr>
        <w:t xml:space="preserve">    2) Number of Query vs. Runtime for V2 and V4</w:t>
      </w:r>
    </w:p>
    <w:p w14:paraId="3B76BAE8" w14:textId="4C7A4DAB" w:rsidR="00A01588" w:rsidRPr="00E656D3" w:rsidRDefault="00A30700" w:rsidP="00AD11F6">
      <w:pPr>
        <w:ind w:left="720"/>
        <w:rPr>
          <w:rFonts w:ascii="Times" w:eastAsia="Times New Roman" w:hAnsi="Times" w:cs="Times New Roman"/>
          <w:color w:val="000000"/>
        </w:rPr>
      </w:pPr>
      <w:r>
        <w:rPr>
          <w:rFonts w:ascii="Times" w:eastAsia="Times New Roman" w:hAnsi="Times" w:cs="Times New Roman"/>
          <w:noProof/>
          <w:color w:val="000000"/>
        </w:rPr>
        <w:drawing>
          <wp:inline distT="0" distB="0" distL="0" distR="0" wp14:anchorId="0B028120" wp14:editId="56294655">
            <wp:extent cx="6191250" cy="2438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A7CE90" w14:textId="77777777" w:rsidR="00D51D0B" w:rsidRDefault="00D51D0B" w:rsidP="003C1023">
      <w:pPr>
        <w:rPr>
          <w:rFonts w:ascii="Times" w:eastAsia="Times New Roman" w:hAnsi="Times" w:cs="Times New Roman"/>
          <w:color w:val="000000"/>
        </w:rPr>
      </w:pPr>
    </w:p>
    <w:p w14:paraId="1BC8742C" w14:textId="21567EC1" w:rsidR="00D51D0B" w:rsidRPr="003C1023" w:rsidRDefault="00D51D0B" w:rsidP="003C1023">
      <w:pPr>
        <w:ind w:left="720"/>
        <w:rPr>
          <w:rFonts w:ascii="Times" w:eastAsia="Times New Roman" w:hAnsi="Times" w:cs="Times New Roman"/>
          <w:b/>
          <w:color w:val="000000"/>
        </w:rPr>
      </w:pPr>
      <w:r>
        <w:rPr>
          <w:rFonts w:ascii="Times" w:eastAsia="Times New Roman" w:hAnsi="Times" w:cs="Times New Roman"/>
          <w:b/>
          <w:color w:val="000000"/>
        </w:rPr>
        <w:t>b</w:t>
      </w:r>
      <w:r w:rsidR="00A150A2" w:rsidRPr="00DD2EFE">
        <w:rPr>
          <w:rFonts w:ascii="Times" w:eastAsia="Times New Roman" w:hAnsi="Times" w:cs="Times New Roman"/>
          <w:b/>
          <w:color w:val="000000"/>
        </w:rPr>
        <w:t xml:space="preserve">) </w:t>
      </w:r>
      <w:r w:rsidR="00A150A2">
        <w:rPr>
          <w:rFonts w:ascii="Times" w:eastAsia="Times New Roman" w:hAnsi="Times" w:cs="Times New Roman"/>
          <w:b/>
          <w:color w:val="000000"/>
        </w:rPr>
        <w:t xml:space="preserve">Interpretation of </w:t>
      </w:r>
      <w:r w:rsidR="00A150A2" w:rsidRPr="00DD2EFE">
        <w:rPr>
          <w:rFonts w:ascii="Times" w:eastAsia="Times New Roman" w:hAnsi="Times" w:cs="Times New Roman"/>
          <w:b/>
          <w:color w:val="000000"/>
        </w:rPr>
        <w:t>Experimental</w:t>
      </w:r>
      <w:r w:rsidR="003C1023">
        <w:rPr>
          <w:rFonts w:ascii="Times" w:eastAsia="Times New Roman" w:hAnsi="Times" w:cs="Times New Roman"/>
          <w:b/>
          <w:color w:val="000000"/>
        </w:rPr>
        <w:t xml:space="preserve"> Results</w:t>
      </w:r>
    </w:p>
    <w:p w14:paraId="19AC2D14" w14:textId="77777777" w:rsidR="00D51D0B" w:rsidRDefault="00D51D0B" w:rsidP="007E07B0">
      <w:pPr>
        <w:ind w:left="720"/>
        <w:rPr>
          <w:rFonts w:ascii="Times" w:eastAsia="Times New Roman" w:hAnsi="Times" w:cs="Times New Roman"/>
          <w:b/>
          <w:color w:val="000000"/>
        </w:rPr>
      </w:pPr>
    </w:p>
    <w:p w14:paraId="3AF1BE9D" w14:textId="4B31E8E1" w:rsidR="003C1023" w:rsidRDefault="00A150A2" w:rsidP="003C1023">
      <w:pPr>
        <w:pStyle w:val="ListParagraph"/>
        <w:numPr>
          <w:ilvl w:val="0"/>
          <w:numId w:val="7"/>
        </w:numPr>
        <w:rPr>
          <w:rFonts w:ascii="Times" w:eastAsia="Times New Roman" w:hAnsi="Times" w:cs="Times New Roman"/>
          <w:b/>
          <w:color w:val="000000"/>
        </w:rPr>
      </w:pPr>
      <w:r w:rsidRPr="003C1023">
        <w:rPr>
          <w:rFonts w:ascii="Times" w:eastAsia="Times New Roman" w:hAnsi="Times" w:cs="Times New Roman"/>
          <w:b/>
          <w:color w:val="000000"/>
        </w:rPr>
        <w:t>What did you expect about the result and why?</w:t>
      </w:r>
    </w:p>
    <w:p w14:paraId="11E14713" w14:textId="7D51C32F" w:rsidR="003D0522" w:rsidRDefault="003C1023" w:rsidP="003D0522">
      <w:pPr>
        <w:ind w:left="960"/>
        <w:rPr>
          <w:rFonts w:ascii="Times" w:eastAsia="Times New Roman" w:hAnsi="Times" w:cs="Times New Roman"/>
          <w:color w:val="000000"/>
        </w:rPr>
      </w:pPr>
      <w:r>
        <w:rPr>
          <w:rFonts w:ascii="Times" w:eastAsia="Times New Roman" w:hAnsi="Times" w:cs="Times New Roman"/>
          <w:color w:val="000000"/>
        </w:rPr>
        <w:t>We expected V3 and V4 be constant time answering the query because the way we implemented it.</w:t>
      </w:r>
      <w:r w:rsidR="003D0522">
        <w:rPr>
          <w:rFonts w:ascii="Times" w:eastAsia="Times New Roman" w:hAnsi="Times" w:cs="Times New Roman"/>
          <w:color w:val="000000"/>
        </w:rPr>
        <w:t xml:space="preserve"> After building grid and updating its population, it should answer the query at constant time by just subtracting top left and add the diagonal corner. Unlike version 1 and 2, they spent O(n) to find the population each time. </w:t>
      </w:r>
    </w:p>
    <w:p w14:paraId="0ACF72CA" w14:textId="77777777" w:rsidR="003C1023" w:rsidRPr="003C1023" w:rsidRDefault="003C1023" w:rsidP="003C1023">
      <w:pPr>
        <w:ind w:left="960"/>
        <w:rPr>
          <w:rFonts w:ascii="Times" w:eastAsia="Times New Roman" w:hAnsi="Times" w:cs="Times New Roman"/>
          <w:color w:val="000000"/>
        </w:rPr>
      </w:pPr>
    </w:p>
    <w:p w14:paraId="51C50AA3" w14:textId="4DFD9216" w:rsidR="00A150A2" w:rsidRPr="003C1023" w:rsidRDefault="00A150A2" w:rsidP="003C1023">
      <w:pPr>
        <w:pStyle w:val="ListParagraph"/>
        <w:numPr>
          <w:ilvl w:val="0"/>
          <w:numId w:val="7"/>
        </w:numPr>
        <w:rPr>
          <w:rFonts w:ascii="Times" w:eastAsia="Times New Roman" w:hAnsi="Times" w:cs="Times New Roman"/>
          <w:b/>
          <w:color w:val="000000"/>
        </w:rPr>
      </w:pPr>
      <w:r w:rsidRPr="003C1023">
        <w:rPr>
          <w:rFonts w:ascii="Times" w:eastAsia="Times New Roman" w:hAnsi="Times" w:cs="Times New Roman"/>
          <w:b/>
          <w:color w:val="000000"/>
        </w:rPr>
        <w:t>Did your result agree with your expectation?</w:t>
      </w:r>
    </w:p>
    <w:p w14:paraId="175FB709" w14:textId="3FD35120" w:rsidR="003C1023" w:rsidRDefault="003C1023" w:rsidP="003C1023">
      <w:pPr>
        <w:ind w:left="960"/>
        <w:rPr>
          <w:rFonts w:ascii="Times" w:eastAsia="Times New Roman" w:hAnsi="Times" w:cs="Times New Roman"/>
          <w:color w:val="000000"/>
        </w:rPr>
      </w:pPr>
      <w:r>
        <w:rPr>
          <w:rFonts w:ascii="Times" w:eastAsia="Times New Roman" w:hAnsi="Times" w:cs="Times New Roman"/>
          <w:color w:val="000000"/>
        </w:rPr>
        <w:t>Yes.</w:t>
      </w:r>
    </w:p>
    <w:p w14:paraId="42793AD8" w14:textId="77777777" w:rsidR="003C1023" w:rsidRPr="003C1023" w:rsidRDefault="003C1023" w:rsidP="003C1023">
      <w:pPr>
        <w:ind w:left="960"/>
        <w:rPr>
          <w:rFonts w:ascii="Times" w:eastAsia="Times New Roman" w:hAnsi="Times" w:cs="Times New Roman"/>
          <w:color w:val="000000"/>
        </w:rPr>
      </w:pPr>
    </w:p>
    <w:p w14:paraId="2206D216" w14:textId="008E012D" w:rsidR="00A150A2" w:rsidRDefault="00A150A2" w:rsidP="007E07B0">
      <w:pPr>
        <w:ind w:left="720"/>
        <w:rPr>
          <w:rFonts w:ascii="Times" w:eastAsia="Times New Roman" w:hAnsi="Times" w:cs="Times New Roman"/>
          <w:b/>
          <w:color w:val="000000"/>
        </w:rPr>
      </w:pPr>
      <w:r>
        <w:rPr>
          <w:rFonts w:ascii="Times" w:eastAsia="Times New Roman" w:hAnsi="Times" w:cs="Times New Roman"/>
          <w:b/>
          <w:color w:val="000000"/>
        </w:rPr>
        <w:t xml:space="preserve">    3) If the result did not match with your expectation, why do you think it happened?</w:t>
      </w:r>
    </w:p>
    <w:p w14:paraId="619F2A7D" w14:textId="77777777" w:rsidR="00310223" w:rsidRDefault="00310223" w:rsidP="007E07B0">
      <w:pPr>
        <w:ind w:left="720"/>
        <w:rPr>
          <w:rFonts w:ascii="Times" w:eastAsia="Times New Roman" w:hAnsi="Times" w:cs="Times New Roman"/>
          <w:b/>
          <w:color w:val="000000"/>
        </w:rPr>
      </w:pPr>
    </w:p>
    <w:p w14:paraId="2790CC9D" w14:textId="77777777" w:rsidR="00D51D0B" w:rsidRDefault="00D51D0B" w:rsidP="007E07B0">
      <w:pPr>
        <w:ind w:left="720"/>
        <w:rPr>
          <w:rFonts w:ascii="Times" w:eastAsia="Times New Roman" w:hAnsi="Times" w:cs="Times New Roman"/>
          <w:b/>
          <w:color w:val="000000"/>
        </w:rPr>
      </w:pPr>
      <w:r>
        <w:rPr>
          <w:rFonts w:ascii="Times" w:eastAsia="Times New Roman" w:hAnsi="Times" w:cs="Times New Roman"/>
          <w:b/>
          <w:color w:val="000000"/>
        </w:rPr>
        <w:t xml:space="preserve">c) According to your experiment, </w:t>
      </w:r>
      <w:r w:rsidRPr="00AD11F6">
        <w:rPr>
          <w:rFonts w:ascii="Times" w:eastAsia="Times New Roman" w:hAnsi="Times" w:cs="Times New Roman"/>
          <w:b/>
          <w:color w:val="000000"/>
        </w:rPr>
        <w:t xml:space="preserve">how many queries are necessary before the pre-processing </w:t>
      </w:r>
    </w:p>
    <w:p w14:paraId="112A1BE2" w14:textId="07DA9B98" w:rsidR="00D51D0B" w:rsidRDefault="00D51D0B" w:rsidP="007E07B0">
      <w:pPr>
        <w:ind w:left="720"/>
        <w:rPr>
          <w:rFonts w:ascii="Times" w:eastAsia="Times New Roman" w:hAnsi="Times" w:cs="Times New Roman"/>
          <w:b/>
          <w:color w:val="000000"/>
        </w:rPr>
      </w:pPr>
      <w:r>
        <w:rPr>
          <w:rFonts w:ascii="Times" w:eastAsia="Times New Roman" w:hAnsi="Times" w:cs="Times New Roman"/>
          <w:b/>
          <w:color w:val="000000"/>
        </w:rPr>
        <w:t xml:space="preserve">    </w:t>
      </w:r>
      <w:r w:rsidRPr="00AD11F6">
        <w:rPr>
          <w:rFonts w:ascii="Times" w:eastAsia="Times New Roman" w:hAnsi="Times" w:cs="Times New Roman"/>
          <w:b/>
          <w:color w:val="000000"/>
        </w:rPr>
        <w:t>is worth it?</w:t>
      </w:r>
    </w:p>
    <w:p w14:paraId="306C082E" w14:textId="175AC647" w:rsidR="009D1C89" w:rsidRPr="009D1C89" w:rsidRDefault="00A150A2" w:rsidP="003D0522">
      <w:pPr>
        <w:ind w:left="720"/>
        <w:rPr>
          <w:rFonts w:ascii="Times" w:eastAsia="Times New Roman" w:hAnsi="Times" w:cs="Times New Roman"/>
          <w:color w:val="000000"/>
        </w:rPr>
      </w:pPr>
      <w:r>
        <w:rPr>
          <w:rFonts w:ascii="Times" w:eastAsia="Times New Roman" w:hAnsi="Times" w:cs="Times New Roman"/>
          <w:b/>
          <w:color w:val="000000"/>
        </w:rPr>
        <w:t xml:space="preserve">    </w:t>
      </w:r>
      <w:r w:rsidR="00DC4553">
        <w:rPr>
          <w:rFonts w:ascii="Times" w:eastAsia="Times New Roman" w:hAnsi="Times" w:cs="Times New Roman"/>
          <w:color w:val="000000"/>
        </w:rPr>
        <w:t>We think 20</w:t>
      </w:r>
      <w:r w:rsidR="00310223">
        <w:rPr>
          <w:rFonts w:ascii="Times" w:eastAsia="Times New Roman" w:hAnsi="Times" w:cs="Times New Roman"/>
          <w:color w:val="000000"/>
        </w:rPr>
        <w:t xml:space="preserve"> times at least will worth t</w:t>
      </w:r>
      <w:r w:rsidR="00185ED0">
        <w:rPr>
          <w:rFonts w:ascii="Times" w:eastAsia="Times New Roman" w:hAnsi="Times" w:cs="Times New Roman"/>
          <w:color w:val="000000"/>
        </w:rPr>
        <w:t>he pre-processing from the run time we tested.</w:t>
      </w:r>
      <w:r w:rsidR="00DC4553">
        <w:rPr>
          <w:rFonts w:ascii="Times" w:eastAsia="Times New Roman" w:hAnsi="Times" w:cs="Times New Roman"/>
          <w:color w:val="000000"/>
        </w:rPr>
        <w:t xml:space="preserve"> Because it takes a long time to figure out how to design the grids and update it. Also, the amount of data processing will have a say for this problem. Like the amount of the US census data, we think sequential and O(n) time answering is good enough! If we were dealing with world population, parallelism and O(1) query will make much more sense!</w:t>
      </w:r>
      <w:bookmarkStart w:id="195" w:name="_GoBack"/>
      <w:bookmarkEnd w:id="195"/>
    </w:p>
    <w:p w14:paraId="3B82A13B" w14:textId="77A54B80" w:rsidR="009D1C89" w:rsidRPr="00DF12FA" w:rsidRDefault="009D1C89" w:rsidP="00E026F6">
      <w:pPr>
        <w:numPr>
          <w:ilvl w:val="0"/>
          <w:numId w:val="1"/>
        </w:numPr>
        <w:rPr>
          <w:rFonts w:ascii="Times" w:eastAsia="Times New Roman" w:hAnsi="Times" w:cs="Times New Roman"/>
          <w:b/>
          <w:color w:val="000000"/>
        </w:rPr>
      </w:pPr>
      <w:r w:rsidRPr="00867866">
        <w:rPr>
          <w:rFonts w:ascii="Times" w:eastAsia="Times New Roman" w:hAnsi="Times" w:cs="Times New Roman"/>
          <w:b/>
          <w:color w:val="000000"/>
          <w:u w:val="single"/>
        </w:rPr>
        <w:t>If you worked with a partner</w:t>
      </w:r>
      <w:r w:rsidRPr="00DF12FA">
        <w:rPr>
          <w:rFonts w:ascii="Times" w:eastAsia="Times New Roman" w:hAnsi="Times" w:cs="Times New Roman"/>
          <w:b/>
          <w:color w:val="000000"/>
        </w:rPr>
        <w:t>:</w:t>
      </w:r>
      <w:r w:rsidR="00867866">
        <w:rPr>
          <w:rFonts w:ascii="Times" w:eastAsia="Times New Roman" w:hAnsi="Times" w:cs="Times New Roman"/>
          <w:b/>
          <w:color w:val="000000"/>
        </w:rPr>
        <w:t xml:space="preserve"> </w:t>
      </w:r>
    </w:p>
    <w:p w14:paraId="22FD2B3F" w14:textId="77777777" w:rsidR="00DF12FA" w:rsidRDefault="00B4607B" w:rsidP="002D6694">
      <w:pPr>
        <w:rPr>
          <w:rFonts w:ascii="Times" w:eastAsia="Times New Roman" w:hAnsi="Times" w:cs="Times New Roman"/>
          <w:b/>
          <w:color w:val="000000"/>
        </w:rPr>
      </w:pPr>
      <w:r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a) </w:t>
      </w:r>
      <w:r w:rsidR="009D1C89" w:rsidRPr="00DF12FA">
        <w:rPr>
          <w:rFonts w:ascii="Times" w:eastAsia="Times New Roman" w:hAnsi="Times" w:cs="Times New Roman"/>
          <w:b/>
          <w:color w:val="000000"/>
        </w:rPr>
        <w:t>Describe the process you used for developing and testing your code</w:t>
      </w:r>
      <w:r w:rsidR="002D6694" w:rsidRPr="00DF12FA">
        <w:rPr>
          <w:rFonts w:ascii="Times" w:eastAsia="Times New Roman" w:hAnsi="Times" w:cs="Times New Roman"/>
          <w:b/>
          <w:color w:val="000000"/>
        </w:rPr>
        <w:t>. If you divided it</w:t>
      </w:r>
      <w:r w:rsidR="009D1C89"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describe </w:t>
      </w:r>
    </w:p>
    <w:p w14:paraId="38BA8D04" w14:textId="77777777" w:rsidR="00DF12FA"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r w:rsidR="002D6694" w:rsidRPr="00DF12FA">
        <w:rPr>
          <w:rFonts w:ascii="Times" w:eastAsia="Times New Roman" w:hAnsi="Times" w:cs="Times New Roman"/>
          <w:b/>
          <w:color w:val="000000"/>
        </w:rPr>
        <w:t>that.</w:t>
      </w:r>
      <w:r>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If you did </w:t>
      </w:r>
      <w:r w:rsidR="009D1C89" w:rsidRPr="00DF12FA">
        <w:rPr>
          <w:rFonts w:ascii="Times" w:eastAsia="Times New Roman" w:hAnsi="Times" w:cs="Times New Roman"/>
          <w:b/>
          <w:color w:val="000000"/>
        </w:rPr>
        <w:t>everything together, describe the actual pro</w:t>
      </w:r>
      <w:r w:rsidR="002D6694" w:rsidRPr="00DF12FA">
        <w:rPr>
          <w:rFonts w:ascii="Times" w:eastAsia="Times New Roman" w:hAnsi="Times" w:cs="Times New Roman"/>
          <w:b/>
          <w:color w:val="000000"/>
        </w:rPr>
        <w:t xml:space="preserve">cess used (eg. </w:t>
      </w:r>
      <w:r w:rsidR="009D1C89" w:rsidRPr="00DF12FA">
        <w:rPr>
          <w:rFonts w:ascii="Times" w:eastAsia="Times New Roman" w:hAnsi="Times" w:cs="Times New Roman"/>
          <w:b/>
          <w:color w:val="000000"/>
        </w:rPr>
        <w:t>how</w:t>
      </w:r>
      <w:r w:rsidR="00B4607B" w:rsidRPr="00DF12FA">
        <w:rPr>
          <w:rFonts w:ascii="Times" w:eastAsia="Times New Roman" w:hAnsi="Times" w:cs="Times New Roman"/>
          <w:b/>
          <w:color w:val="000000"/>
        </w:rPr>
        <w:t xml:space="preserve"> long you talked </w:t>
      </w:r>
    </w:p>
    <w:p w14:paraId="1D2DCA99" w14:textId="4904979A" w:rsidR="006003A3" w:rsidRPr="006003A3" w:rsidRDefault="00DF12FA" w:rsidP="006003A3">
      <w:pPr>
        <w:rPr>
          <w:rFonts w:ascii="Times" w:eastAsia="Times New Roman" w:hAnsi="Times" w:cs="Times New Roman"/>
          <w:b/>
          <w:color w:val="000000"/>
        </w:rPr>
      </w:pPr>
      <w:r>
        <w:rPr>
          <w:rFonts w:ascii="Times" w:eastAsia="Times New Roman" w:hAnsi="Times" w:cs="Times New Roman"/>
          <w:b/>
          <w:color w:val="000000"/>
        </w:rPr>
        <w:t xml:space="preserve">                </w:t>
      </w:r>
      <w:r w:rsidR="00B4607B" w:rsidRPr="00DF12FA">
        <w:rPr>
          <w:rFonts w:ascii="Times" w:eastAsia="Times New Roman" w:hAnsi="Times" w:cs="Times New Roman"/>
          <w:b/>
          <w:color w:val="000000"/>
        </w:rPr>
        <w:t xml:space="preserve">about what, </w:t>
      </w:r>
      <w:r w:rsidR="009D1C89" w:rsidRPr="00DF12FA">
        <w:rPr>
          <w:rFonts w:ascii="Times" w:eastAsia="Times New Roman" w:hAnsi="Times" w:cs="Times New Roman"/>
          <w:b/>
          <w:color w:val="000000"/>
        </w:rPr>
        <w:t>what order you wrote and te</w:t>
      </w:r>
      <w:r w:rsidR="00B4607B" w:rsidRPr="00DF12FA">
        <w:rPr>
          <w:rFonts w:ascii="Times" w:eastAsia="Times New Roman" w:hAnsi="Times" w:cs="Times New Roman"/>
          <w:b/>
          <w:color w:val="000000"/>
        </w:rPr>
        <w:t>sted</w:t>
      </w:r>
      <w:r w:rsidR="002D6694" w:rsidRPr="00DF12FA">
        <w:rPr>
          <w:rFonts w:ascii="Times" w:eastAsia="Times New Roman" w:hAnsi="Times" w:cs="Times New Roman"/>
          <w:b/>
          <w:color w:val="000000"/>
        </w:rPr>
        <w:t>, and how long it took</w:t>
      </w:r>
      <w:r w:rsidR="00B4607B" w:rsidRPr="00DF12FA">
        <w:rPr>
          <w:rFonts w:ascii="Times" w:eastAsia="Times New Roman" w:hAnsi="Times" w:cs="Times New Roman"/>
          <w:b/>
          <w:color w:val="000000"/>
        </w:rPr>
        <w:t>)</w:t>
      </w:r>
      <w:r w:rsidR="009D1C89" w:rsidRPr="00DF12FA">
        <w:rPr>
          <w:rFonts w:ascii="Times" w:eastAsia="Times New Roman" w:hAnsi="Times" w:cs="Times New Roman"/>
          <w:b/>
          <w:color w:val="000000"/>
        </w:rPr>
        <w:t>.</w:t>
      </w:r>
    </w:p>
    <w:p w14:paraId="7DBC227F" w14:textId="7BCC5BC4" w:rsidR="006003A3" w:rsidRDefault="006003A3" w:rsidP="002D6694">
      <w:pPr>
        <w:rPr>
          <w:rFonts w:ascii="Times" w:eastAsia="Times New Roman" w:hAnsi="Times" w:cs="Times New Roman"/>
          <w:color w:val="000000"/>
        </w:rPr>
      </w:pPr>
      <w:r>
        <w:rPr>
          <w:rFonts w:ascii="Times" w:eastAsia="Times New Roman" w:hAnsi="Times" w:cs="Times New Roman"/>
          <w:color w:val="000000"/>
        </w:rPr>
        <w:tab/>
        <w:t xml:space="preserve">We talked about the process we take to find the four corners of US and its total population and we </w:t>
      </w:r>
    </w:p>
    <w:p w14:paraId="2BAF368C" w14:textId="53249872" w:rsidR="006003A3" w:rsidRDefault="006003A3" w:rsidP="002D6694">
      <w:pPr>
        <w:rPr>
          <w:rFonts w:ascii="Times" w:eastAsia="Times New Roman" w:hAnsi="Times" w:cs="Times New Roman"/>
          <w:color w:val="000000"/>
        </w:rPr>
      </w:pPr>
      <w:r>
        <w:rPr>
          <w:rFonts w:ascii="Times" w:eastAsia="Times New Roman" w:hAnsi="Times" w:cs="Times New Roman"/>
          <w:color w:val="000000"/>
        </w:rPr>
        <w:tab/>
        <w:t xml:space="preserve">choose to modify the rectangle class to give it a population field. </w:t>
      </w:r>
    </w:p>
    <w:p w14:paraId="3DF93916" w14:textId="2C3A0F25" w:rsidR="006003A3" w:rsidRDefault="006003A3" w:rsidP="002D6694">
      <w:pPr>
        <w:rPr>
          <w:rFonts w:ascii="Times" w:eastAsia="Times New Roman" w:hAnsi="Times" w:cs="Times New Roman"/>
          <w:color w:val="000000"/>
        </w:rPr>
      </w:pPr>
      <w:r>
        <w:rPr>
          <w:rFonts w:ascii="Times" w:eastAsia="Times New Roman" w:hAnsi="Times" w:cs="Times New Roman"/>
          <w:color w:val="000000"/>
        </w:rPr>
        <w:tab/>
        <w:t xml:space="preserve">Then, we talked about the process updating the grid and float comparison. </w:t>
      </w:r>
    </w:p>
    <w:p w14:paraId="67225C41" w14:textId="511ECC7F" w:rsidR="006003A3" w:rsidRDefault="006003A3" w:rsidP="002D6694">
      <w:pPr>
        <w:rPr>
          <w:rFonts w:ascii="Times" w:eastAsia="Times New Roman" w:hAnsi="Times" w:cs="Times New Roman"/>
          <w:color w:val="000000"/>
        </w:rPr>
      </w:pPr>
      <w:r>
        <w:rPr>
          <w:rFonts w:ascii="Times" w:eastAsia="Times New Roman" w:hAnsi="Times" w:cs="Times New Roman"/>
          <w:color w:val="000000"/>
        </w:rPr>
        <w:tab/>
        <w:t xml:space="preserve">Next, we talked about how to parallel combine the two grids. </w:t>
      </w:r>
    </w:p>
    <w:p w14:paraId="6E626DE5" w14:textId="54C31CCD" w:rsidR="006003A3" w:rsidRDefault="006003A3" w:rsidP="002D6694">
      <w:pPr>
        <w:rPr>
          <w:rFonts w:ascii="Times" w:eastAsia="Times New Roman" w:hAnsi="Times" w:cs="Times New Roman"/>
          <w:color w:val="000000"/>
        </w:rPr>
      </w:pPr>
      <w:r>
        <w:rPr>
          <w:rFonts w:ascii="Times" w:eastAsia="Times New Roman" w:hAnsi="Times" w:cs="Times New Roman"/>
          <w:color w:val="000000"/>
        </w:rPr>
        <w:tab/>
        <w:t>Finally, we talked about lock and synchronous statements for version 5.</w:t>
      </w:r>
    </w:p>
    <w:p w14:paraId="311AA84F" w14:textId="2B323D75" w:rsidR="006003A3" w:rsidRPr="006003A3" w:rsidRDefault="006003A3" w:rsidP="002D6694">
      <w:pPr>
        <w:rPr>
          <w:rFonts w:ascii="Times" w:eastAsia="Times New Roman" w:hAnsi="Times" w:cs="Times New Roman"/>
          <w:color w:val="000000"/>
        </w:rPr>
      </w:pPr>
      <w:r>
        <w:rPr>
          <w:rFonts w:ascii="Times" w:eastAsia="Times New Roman" w:hAnsi="Times" w:cs="Times New Roman"/>
          <w:color w:val="000000"/>
        </w:rPr>
        <w:tab/>
      </w:r>
    </w:p>
    <w:p w14:paraId="730B0C57" w14:textId="0BD85C06" w:rsidR="009D1C89"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b) </w:t>
      </w:r>
      <w:r w:rsidR="009D1C89" w:rsidRPr="00DF12FA">
        <w:rPr>
          <w:rFonts w:ascii="Times" w:eastAsia="Times New Roman" w:hAnsi="Times" w:cs="Times New Roman"/>
          <w:b/>
          <w:color w:val="000000"/>
        </w:rPr>
        <w:t>Describe each group member's contributions/responsibilities in the project.</w:t>
      </w:r>
    </w:p>
    <w:p w14:paraId="47431228" w14:textId="77777777" w:rsidR="006003A3" w:rsidRDefault="006003A3" w:rsidP="006003A3">
      <w:pPr>
        <w:rPr>
          <w:rFonts w:ascii="Times" w:eastAsia="Times New Roman" w:hAnsi="Times" w:cs="Times New Roman"/>
          <w:color w:val="000000"/>
        </w:rPr>
      </w:pPr>
      <w:r>
        <w:rPr>
          <w:rFonts w:ascii="Times" w:eastAsia="Times New Roman" w:hAnsi="Times" w:cs="Times New Roman"/>
          <w:b/>
          <w:color w:val="000000"/>
        </w:rPr>
        <w:tab/>
      </w:r>
      <w:r>
        <w:rPr>
          <w:rFonts w:ascii="Times" w:eastAsia="Times New Roman" w:hAnsi="Times" w:cs="Times New Roman"/>
          <w:color w:val="000000"/>
        </w:rPr>
        <w:t>Yufang: V1, V2, debuging(Yeah!!)</w:t>
      </w:r>
    </w:p>
    <w:p w14:paraId="731C599A" w14:textId="77777777" w:rsidR="006003A3" w:rsidRDefault="006003A3" w:rsidP="006003A3">
      <w:pPr>
        <w:rPr>
          <w:rFonts w:ascii="Times" w:eastAsia="Times New Roman" w:hAnsi="Times" w:cs="Times New Roman"/>
          <w:color w:val="000000"/>
        </w:rPr>
      </w:pPr>
      <w:r>
        <w:rPr>
          <w:rFonts w:ascii="Times" w:eastAsia="Times New Roman" w:hAnsi="Times" w:cs="Times New Roman"/>
          <w:color w:val="000000"/>
        </w:rPr>
        <w:tab/>
        <w:t>Boren: V3, V4</w:t>
      </w:r>
    </w:p>
    <w:p w14:paraId="21A65751" w14:textId="77777777" w:rsidR="006003A3" w:rsidRDefault="006003A3" w:rsidP="006003A3">
      <w:pPr>
        <w:rPr>
          <w:rFonts w:ascii="Times" w:eastAsia="Times New Roman" w:hAnsi="Times" w:cs="Times New Roman"/>
          <w:color w:val="000000"/>
        </w:rPr>
      </w:pPr>
      <w:r>
        <w:rPr>
          <w:rFonts w:ascii="Times" w:eastAsia="Times New Roman" w:hAnsi="Times" w:cs="Times New Roman"/>
          <w:color w:val="000000"/>
        </w:rPr>
        <w:tab/>
        <w:t>Both: V5, writeup and experiment</w:t>
      </w:r>
    </w:p>
    <w:p w14:paraId="20325E95" w14:textId="47634B0D" w:rsidR="006003A3" w:rsidRPr="00DF12FA" w:rsidRDefault="006003A3" w:rsidP="00B4607B">
      <w:pPr>
        <w:rPr>
          <w:rFonts w:ascii="Times" w:eastAsia="Times New Roman" w:hAnsi="Times" w:cs="Times New Roman"/>
          <w:b/>
          <w:color w:val="000000"/>
        </w:rPr>
      </w:pPr>
    </w:p>
    <w:p w14:paraId="09E565F6" w14:textId="214DE78F" w:rsidR="009D1C89" w:rsidRPr="00DF12FA"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c) </w:t>
      </w:r>
      <w:r w:rsidR="009D1C89" w:rsidRPr="00DF12FA">
        <w:rPr>
          <w:rFonts w:ascii="Times" w:eastAsia="Times New Roman" w:hAnsi="Times" w:cs="Times New Roman"/>
          <w:b/>
          <w:color w:val="000000"/>
        </w:rPr>
        <w:t>Describe at least one good thing and one bad thing about the process of working together.</w:t>
      </w:r>
    </w:p>
    <w:p w14:paraId="6F5A53A5" w14:textId="0F05D8D3" w:rsidR="00D13967" w:rsidRDefault="006003A3" w:rsidP="00B4607B">
      <w:pPr>
        <w:rPr>
          <w:rFonts w:ascii="Times" w:eastAsia="Times New Roman" w:hAnsi="Times" w:cs="Times New Roman"/>
          <w:color w:val="000000"/>
        </w:rPr>
      </w:pPr>
      <w:r>
        <w:rPr>
          <w:rFonts w:ascii="Times" w:eastAsia="Times New Roman" w:hAnsi="Times" w:cs="Times New Roman"/>
          <w:color w:val="000000"/>
        </w:rPr>
        <w:tab/>
        <w:t>It is fun to work together.</w:t>
      </w:r>
    </w:p>
    <w:p w14:paraId="734EE835" w14:textId="437B2A4A" w:rsidR="00D13967" w:rsidRPr="00310223" w:rsidRDefault="006003A3" w:rsidP="00310223">
      <w:pPr>
        <w:rPr>
          <w:rFonts w:ascii="Times" w:eastAsia="Times New Roman" w:hAnsi="Times" w:cs="Times New Roman"/>
          <w:color w:val="000000"/>
        </w:rPr>
      </w:pPr>
      <w:r>
        <w:rPr>
          <w:rFonts w:ascii="Times" w:eastAsia="Times New Roman" w:hAnsi="Times" w:cs="Times New Roman"/>
          <w:color w:val="000000"/>
        </w:rPr>
        <w:tab/>
        <w:t xml:space="preserve">It’s extremely hard to debug someone’s code when you </w:t>
      </w:r>
      <w:r w:rsidR="00DC4553">
        <w:rPr>
          <w:rFonts w:ascii="Times" w:eastAsia="Times New Roman" w:hAnsi="Times" w:cs="Times New Roman"/>
          <w:color w:val="000000"/>
        </w:rPr>
        <w:t>assume he initialized correctly.</w:t>
      </w:r>
    </w:p>
    <w:sectPr w:rsidR="00D13967" w:rsidRPr="00310223"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Times New Roma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D01B8"/>
    <w:multiLevelType w:val="multilevel"/>
    <w:tmpl w:val="365A7E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5069FC"/>
    <w:multiLevelType w:val="hybridMultilevel"/>
    <w:tmpl w:val="7638AADE"/>
    <w:lvl w:ilvl="0" w:tplc="01707D1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B36534"/>
    <w:multiLevelType w:val="hybridMultilevel"/>
    <w:tmpl w:val="AD60C188"/>
    <w:lvl w:ilvl="0" w:tplc="77E8A03C">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nsid w:val="711629A0"/>
    <w:multiLevelType w:val="hybridMultilevel"/>
    <w:tmpl w:val="4C48CEAE"/>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5">
    <w:nsid w:val="78442D3B"/>
    <w:multiLevelType w:val="hybridMultilevel"/>
    <w:tmpl w:val="C3DA26B6"/>
    <w:lvl w:ilvl="0" w:tplc="10A4E5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BF7AD4"/>
    <w:multiLevelType w:val="hybridMultilevel"/>
    <w:tmpl w:val="5E926694"/>
    <w:lvl w:ilvl="0" w:tplc="719612B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2"/>
  </w:num>
  <w:num w:numId="2">
    <w:abstractNumId w:val="4"/>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38"/>
    <w:rsid w:val="00005ACD"/>
    <w:rsid w:val="00023C88"/>
    <w:rsid w:val="000353D1"/>
    <w:rsid w:val="0004766E"/>
    <w:rsid w:val="0007542E"/>
    <w:rsid w:val="00084227"/>
    <w:rsid w:val="000E40E6"/>
    <w:rsid w:val="0010454A"/>
    <w:rsid w:val="001451A7"/>
    <w:rsid w:val="001509A0"/>
    <w:rsid w:val="00151DA0"/>
    <w:rsid w:val="00163437"/>
    <w:rsid w:val="00185ED0"/>
    <w:rsid w:val="001C1F21"/>
    <w:rsid w:val="0021734A"/>
    <w:rsid w:val="002461EE"/>
    <w:rsid w:val="00260D2E"/>
    <w:rsid w:val="00282E19"/>
    <w:rsid w:val="00293ACE"/>
    <w:rsid w:val="002A7301"/>
    <w:rsid w:val="002C7B10"/>
    <w:rsid w:val="002D646B"/>
    <w:rsid w:val="002D6694"/>
    <w:rsid w:val="002F597B"/>
    <w:rsid w:val="00305D23"/>
    <w:rsid w:val="00310223"/>
    <w:rsid w:val="003300DF"/>
    <w:rsid w:val="0033600A"/>
    <w:rsid w:val="0036732B"/>
    <w:rsid w:val="003A703D"/>
    <w:rsid w:val="003B44B2"/>
    <w:rsid w:val="003C1023"/>
    <w:rsid w:val="003D0522"/>
    <w:rsid w:val="003F6B09"/>
    <w:rsid w:val="004027C3"/>
    <w:rsid w:val="0041130D"/>
    <w:rsid w:val="004259D6"/>
    <w:rsid w:val="00426CFA"/>
    <w:rsid w:val="0048681E"/>
    <w:rsid w:val="004E0B2F"/>
    <w:rsid w:val="005C0BAD"/>
    <w:rsid w:val="005F4C9F"/>
    <w:rsid w:val="006003A3"/>
    <w:rsid w:val="0063156C"/>
    <w:rsid w:val="00671AA9"/>
    <w:rsid w:val="006965BF"/>
    <w:rsid w:val="006972DF"/>
    <w:rsid w:val="006A3E95"/>
    <w:rsid w:val="006E073F"/>
    <w:rsid w:val="006E1F84"/>
    <w:rsid w:val="006E7AB8"/>
    <w:rsid w:val="006F13F9"/>
    <w:rsid w:val="006F23C8"/>
    <w:rsid w:val="007038C7"/>
    <w:rsid w:val="00731F49"/>
    <w:rsid w:val="00734C57"/>
    <w:rsid w:val="00792431"/>
    <w:rsid w:val="007A27B1"/>
    <w:rsid w:val="007A4E6C"/>
    <w:rsid w:val="007C106A"/>
    <w:rsid w:val="007E07B0"/>
    <w:rsid w:val="007F140B"/>
    <w:rsid w:val="00801052"/>
    <w:rsid w:val="008011EC"/>
    <w:rsid w:val="008268E2"/>
    <w:rsid w:val="00831D83"/>
    <w:rsid w:val="00842E06"/>
    <w:rsid w:val="008502FE"/>
    <w:rsid w:val="00852349"/>
    <w:rsid w:val="00866FDC"/>
    <w:rsid w:val="00867866"/>
    <w:rsid w:val="00876F4C"/>
    <w:rsid w:val="00883884"/>
    <w:rsid w:val="008F51E5"/>
    <w:rsid w:val="009007F9"/>
    <w:rsid w:val="009442C1"/>
    <w:rsid w:val="0096511E"/>
    <w:rsid w:val="009A2B94"/>
    <w:rsid w:val="009A3D49"/>
    <w:rsid w:val="009A6910"/>
    <w:rsid w:val="009B069B"/>
    <w:rsid w:val="009B3BEA"/>
    <w:rsid w:val="009D1C89"/>
    <w:rsid w:val="00A01588"/>
    <w:rsid w:val="00A01A76"/>
    <w:rsid w:val="00A1036D"/>
    <w:rsid w:val="00A1421B"/>
    <w:rsid w:val="00A150A2"/>
    <w:rsid w:val="00A30488"/>
    <w:rsid w:val="00A30700"/>
    <w:rsid w:val="00A51187"/>
    <w:rsid w:val="00A94537"/>
    <w:rsid w:val="00AA049F"/>
    <w:rsid w:val="00AB225E"/>
    <w:rsid w:val="00AD11F6"/>
    <w:rsid w:val="00B04FD0"/>
    <w:rsid w:val="00B052EB"/>
    <w:rsid w:val="00B20E05"/>
    <w:rsid w:val="00B4607B"/>
    <w:rsid w:val="00B46371"/>
    <w:rsid w:val="00B6122B"/>
    <w:rsid w:val="00B740D6"/>
    <w:rsid w:val="00BB3C3C"/>
    <w:rsid w:val="00BE14C6"/>
    <w:rsid w:val="00C16A4B"/>
    <w:rsid w:val="00C54344"/>
    <w:rsid w:val="00C7370E"/>
    <w:rsid w:val="00C83CAB"/>
    <w:rsid w:val="00CA16E3"/>
    <w:rsid w:val="00CA27CA"/>
    <w:rsid w:val="00CF04A3"/>
    <w:rsid w:val="00D06F43"/>
    <w:rsid w:val="00D13967"/>
    <w:rsid w:val="00D47AB9"/>
    <w:rsid w:val="00D51B38"/>
    <w:rsid w:val="00D51D0B"/>
    <w:rsid w:val="00DB656E"/>
    <w:rsid w:val="00DC2B8B"/>
    <w:rsid w:val="00DC4553"/>
    <w:rsid w:val="00DC6565"/>
    <w:rsid w:val="00DD2EFE"/>
    <w:rsid w:val="00DF12FA"/>
    <w:rsid w:val="00E026F6"/>
    <w:rsid w:val="00E05707"/>
    <w:rsid w:val="00E2297B"/>
    <w:rsid w:val="00E656D3"/>
    <w:rsid w:val="00EB1544"/>
    <w:rsid w:val="00EC67A9"/>
    <w:rsid w:val="00EE2FE2"/>
    <w:rsid w:val="00F233A0"/>
    <w:rsid w:val="00F57650"/>
    <w:rsid w:val="00F75117"/>
    <w:rsid w:val="00F92803"/>
    <w:rsid w:val="00FD0117"/>
    <w:rsid w:val="2EEBCC6F"/>
    <w:rsid w:val="37CD30CE"/>
    <w:rsid w:val="5221C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0B4A3"/>
  <w14:defaultImageDpi w14:val="300"/>
  <w15:docId w15:val="{2390A394-D016-41F0-B20C-2479C821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 w:type="character" w:styleId="Strong">
    <w:name w:val="Strong"/>
    <w:basedOn w:val="DefaultParagraphFont"/>
    <w:uiPriority w:val="22"/>
    <w:qFormat/>
    <w:rsid w:val="00426CFA"/>
    <w:rPr>
      <w:b/>
      <w:bCs/>
    </w:rPr>
  </w:style>
  <w:style w:type="table" w:styleId="TableGrid">
    <w:name w:val="Table Grid"/>
    <w:basedOn w:val="TableNormal"/>
    <w:uiPriority w:val="59"/>
    <w:rsid w:val="00B6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3CAB"/>
  </w:style>
  <w:style w:type="paragraph" w:styleId="BalloonText">
    <w:name w:val="Balloon Text"/>
    <w:basedOn w:val="Normal"/>
    <w:link w:val="BalloonTextChar"/>
    <w:uiPriority w:val="99"/>
    <w:semiHidden/>
    <w:unhideWhenUsed/>
    <w:rsid w:val="00C83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C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1944">
      <w:bodyDiv w:val="1"/>
      <w:marLeft w:val="0"/>
      <w:marRight w:val="0"/>
      <w:marTop w:val="0"/>
      <w:marBottom w:val="0"/>
      <w:divBdr>
        <w:top w:val="none" w:sz="0" w:space="0" w:color="auto"/>
        <w:left w:val="none" w:sz="0" w:space="0" w:color="auto"/>
        <w:bottom w:val="none" w:sz="0" w:space="0" w:color="auto"/>
        <w:right w:val="none" w:sz="0" w:space="0" w:color="auto"/>
      </w:divBdr>
    </w:div>
    <w:div w:id="626543013">
      <w:bodyDiv w:val="1"/>
      <w:marLeft w:val="0"/>
      <w:marRight w:val="0"/>
      <w:marTop w:val="0"/>
      <w:marBottom w:val="0"/>
      <w:divBdr>
        <w:top w:val="none" w:sz="0" w:space="0" w:color="auto"/>
        <w:left w:val="none" w:sz="0" w:space="0" w:color="auto"/>
        <w:bottom w:val="none" w:sz="0" w:space="0" w:color="auto"/>
        <w:right w:val="none" w:sz="0" w:space="0" w:color="auto"/>
      </w:divBdr>
    </w:div>
    <w:div w:id="1673488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V1</a:t>
            </a:r>
            <a:r>
              <a:rPr lang="en-US" baseline="0"/>
              <a:t> vs. V2 finding corners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 in Microsoft Word]Sheet1'!$B$1</c:f>
              <c:strCache>
                <c:ptCount val="1"/>
                <c:pt idx="0">
                  <c:v>V1</c:v>
                </c:pt>
              </c:strCache>
            </c:strRef>
          </c:tx>
          <c:spPr>
            <a:ln w="28575" cap="rnd">
              <a:solidFill>
                <a:schemeClr val="accent1"/>
              </a:solidFill>
              <a:round/>
            </a:ln>
            <a:effectLst/>
          </c:spPr>
          <c:marker>
            <c:symbol val="none"/>
          </c:marker>
          <c:cat>
            <c:strRef>
              <c:f>'[Chart in Microsoft Word]Sheet1'!$A$2:$A$7</c:f>
              <c:strCache>
                <c:ptCount val="6"/>
                <c:pt idx="0">
                  <c:v>V2:1000</c:v>
                </c:pt>
                <c:pt idx="1">
                  <c:v>V2:5000</c:v>
                </c:pt>
                <c:pt idx="2">
                  <c:v>V2:10000</c:v>
                </c:pt>
                <c:pt idx="3">
                  <c:v>V2:50000</c:v>
                </c:pt>
                <c:pt idx="4">
                  <c:v>V2:100000</c:v>
                </c:pt>
                <c:pt idx="5">
                  <c:v>V2:250000</c:v>
                </c:pt>
              </c:strCache>
            </c:strRef>
          </c:cat>
          <c:val>
            <c:numRef>
              <c:f>'[Chart in Microsoft Word]Sheet1'!$B$2:$B$7</c:f>
              <c:numCache>
                <c:formatCode>General</c:formatCode>
                <c:ptCount val="6"/>
                <c:pt idx="0">
                  <c:v>15</c:v>
                </c:pt>
                <c:pt idx="1">
                  <c:v>15</c:v>
                </c:pt>
                <c:pt idx="2">
                  <c:v>15</c:v>
                </c:pt>
                <c:pt idx="3">
                  <c:v>15</c:v>
                </c:pt>
                <c:pt idx="4">
                  <c:v>15</c:v>
                </c:pt>
                <c:pt idx="5">
                  <c:v>15</c:v>
                </c:pt>
              </c:numCache>
            </c:numRef>
          </c:val>
          <c:smooth val="0"/>
        </c:ser>
        <c:ser>
          <c:idx val="1"/>
          <c:order val="1"/>
          <c:tx>
            <c:strRef>
              <c:f>'[Chart in Microsoft Word]Sheet1'!$C$1</c:f>
              <c:strCache>
                <c:ptCount val="1"/>
                <c:pt idx="0">
                  <c:v>V2</c:v>
                </c:pt>
              </c:strCache>
            </c:strRef>
          </c:tx>
          <c:spPr>
            <a:ln w="28575" cap="rnd">
              <a:solidFill>
                <a:schemeClr val="accent2"/>
              </a:solidFill>
              <a:round/>
            </a:ln>
            <a:effectLst/>
          </c:spPr>
          <c:marker>
            <c:symbol val="none"/>
          </c:marker>
          <c:cat>
            <c:strRef>
              <c:f>'[Chart in Microsoft Word]Sheet1'!$A$2:$A$7</c:f>
              <c:strCache>
                <c:ptCount val="6"/>
                <c:pt idx="0">
                  <c:v>V2:1000</c:v>
                </c:pt>
                <c:pt idx="1">
                  <c:v>V2:5000</c:v>
                </c:pt>
                <c:pt idx="2">
                  <c:v>V2:10000</c:v>
                </c:pt>
                <c:pt idx="3">
                  <c:v>V2:50000</c:v>
                </c:pt>
                <c:pt idx="4">
                  <c:v>V2:100000</c:v>
                </c:pt>
                <c:pt idx="5">
                  <c:v>V2:250000</c:v>
                </c:pt>
              </c:strCache>
            </c:strRef>
          </c:cat>
          <c:val>
            <c:numRef>
              <c:f>'[Chart in Microsoft Word]Sheet1'!$C$2:$C$7</c:f>
              <c:numCache>
                <c:formatCode>General</c:formatCode>
                <c:ptCount val="6"/>
                <c:pt idx="0">
                  <c:v>31</c:v>
                </c:pt>
                <c:pt idx="1">
                  <c:v>20</c:v>
                </c:pt>
                <c:pt idx="2">
                  <c:v>20</c:v>
                </c:pt>
                <c:pt idx="3">
                  <c:v>15</c:v>
                </c:pt>
                <c:pt idx="4">
                  <c:v>15</c:v>
                </c:pt>
                <c:pt idx="5">
                  <c:v>15</c:v>
                </c:pt>
              </c:numCache>
            </c:numRef>
          </c:val>
          <c:smooth val="0"/>
        </c:ser>
        <c:dLbls>
          <c:showLegendKey val="0"/>
          <c:showVal val="0"/>
          <c:showCatName val="0"/>
          <c:showSerName val="0"/>
          <c:showPercent val="0"/>
          <c:showBubbleSize val="0"/>
        </c:dLbls>
        <c:smooth val="0"/>
        <c:axId val="316554352"/>
        <c:axId val="316554912"/>
      </c:lineChart>
      <c:catAx>
        <c:axId val="31655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54912"/>
        <c:crosses val="autoZero"/>
        <c:auto val="1"/>
        <c:lblAlgn val="ctr"/>
        <c:lblOffset val="100"/>
        <c:noMultiLvlLbl val="0"/>
      </c:catAx>
      <c:valAx>
        <c:axId val="31655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543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V3</a:t>
            </a:r>
            <a:r>
              <a:rPr lang="en-US" baseline="0"/>
              <a:t> vs. V4 grid building</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V3</c:v>
                </c:pt>
              </c:strCache>
            </c:strRef>
          </c:tx>
          <c:spPr>
            <a:ln w="28575" cap="rnd">
              <a:solidFill>
                <a:schemeClr val="accent1"/>
              </a:solidFill>
              <a:round/>
            </a:ln>
            <a:effectLst/>
          </c:spPr>
          <c:marker>
            <c:symbol val="none"/>
          </c:marker>
          <c:cat>
            <c:strRef>
              <c:f>Sheet1!$A$2:$A$7</c:f>
              <c:strCache>
                <c:ptCount val="6"/>
                <c:pt idx="0">
                  <c:v>V4:1000</c:v>
                </c:pt>
                <c:pt idx="1">
                  <c:v>V4:5000</c:v>
                </c:pt>
                <c:pt idx="2">
                  <c:v>V4:10000</c:v>
                </c:pt>
                <c:pt idx="3">
                  <c:v>V4:50000</c:v>
                </c:pt>
                <c:pt idx="4">
                  <c:v>V4:100000</c:v>
                </c:pt>
                <c:pt idx="5">
                  <c:v>V4:250000</c:v>
                </c:pt>
              </c:strCache>
            </c:strRef>
          </c:cat>
          <c:val>
            <c:numRef>
              <c:f>Sheet1!$B$2:$B$7</c:f>
              <c:numCache>
                <c:formatCode>General</c:formatCode>
                <c:ptCount val="6"/>
                <c:pt idx="0">
                  <c:v>0</c:v>
                </c:pt>
                <c:pt idx="1">
                  <c:v>0</c:v>
                </c:pt>
                <c:pt idx="2">
                  <c:v>0</c:v>
                </c:pt>
                <c:pt idx="3">
                  <c:v>0</c:v>
                </c:pt>
                <c:pt idx="4">
                  <c:v>0</c:v>
                </c:pt>
                <c:pt idx="5">
                  <c:v>0</c:v>
                </c:pt>
              </c:numCache>
            </c:numRef>
          </c:val>
          <c:smooth val="0"/>
        </c:ser>
        <c:ser>
          <c:idx val="1"/>
          <c:order val="1"/>
          <c:tx>
            <c:strRef>
              <c:f>Sheet1!$C$1</c:f>
              <c:strCache>
                <c:ptCount val="1"/>
                <c:pt idx="0">
                  <c:v>V4</c:v>
                </c:pt>
              </c:strCache>
            </c:strRef>
          </c:tx>
          <c:spPr>
            <a:ln w="28575" cap="rnd">
              <a:solidFill>
                <a:schemeClr val="accent2"/>
              </a:solidFill>
              <a:round/>
            </a:ln>
            <a:effectLst/>
          </c:spPr>
          <c:marker>
            <c:symbol val="none"/>
          </c:marker>
          <c:cat>
            <c:strRef>
              <c:f>Sheet1!$A$2:$A$7</c:f>
              <c:strCache>
                <c:ptCount val="6"/>
                <c:pt idx="0">
                  <c:v>V4:1000</c:v>
                </c:pt>
                <c:pt idx="1">
                  <c:v>V4:5000</c:v>
                </c:pt>
                <c:pt idx="2">
                  <c:v>V4:10000</c:v>
                </c:pt>
                <c:pt idx="3">
                  <c:v>V4:50000</c:v>
                </c:pt>
                <c:pt idx="4">
                  <c:v>V4:100000</c:v>
                </c:pt>
                <c:pt idx="5">
                  <c:v>V4:250000</c:v>
                </c:pt>
              </c:strCache>
            </c:strRef>
          </c:cat>
          <c:val>
            <c:numRef>
              <c:f>Sheet1!$C$2:$C$7</c:f>
              <c:numCache>
                <c:formatCode>General</c:formatCode>
                <c:ptCount val="6"/>
                <c:pt idx="0">
                  <c:v>125</c:v>
                </c:pt>
                <c:pt idx="1">
                  <c:v>47</c:v>
                </c:pt>
                <c:pt idx="2">
                  <c:v>31</c:v>
                </c:pt>
                <c:pt idx="3">
                  <c:v>15</c:v>
                </c:pt>
                <c:pt idx="4">
                  <c:v>16</c:v>
                </c:pt>
                <c:pt idx="5">
                  <c:v>15</c:v>
                </c:pt>
              </c:numCache>
            </c:numRef>
          </c:val>
          <c:smooth val="0"/>
        </c:ser>
        <c:dLbls>
          <c:showLegendKey val="0"/>
          <c:showVal val="0"/>
          <c:showCatName val="0"/>
          <c:showSerName val="0"/>
          <c:showPercent val="0"/>
          <c:showBubbleSize val="0"/>
        </c:dLbls>
        <c:smooth val="0"/>
        <c:axId val="316557712"/>
        <c:axId val="316558272"/>
      </c:lineChart>
      <c:catAx>
        <c:axId val="31655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58272"/>
        <c:crosses val="autoZero"/>
        <c:auto val="1"/>
        <c:lblAlgn val="ctr"/>
        <c:lblOffset val="100"/>
        <c:noMultiLvlLbl val="0"/>
      </c:catAx>
      <c:valAx>
        <c:axId val="31655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577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V3</a:t>
            </a:r>
            <a:r>
              <a:rPr lang="en-US" baseline="0"/>
              <a:t> vs. V4 grid merging</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V3</c:v>
                </c:pt>
              </c:strCache>
            </c:strRef>
          </c:tx>
          <c:spPr>
            <a:ln w="28575" cap="rnd">
              <a:solidFill>
                <a:schemeClr val="accent1"/>
              </a:solidFill>
              <a:round/>
            </a:ln>
            <a:effectLst/>
          </c:spPr>
          <c:marker>
            <c:symbol val="none"/>
          </c:marker>
          <c:cat>
            <c:strRef>
              <c:f>Sheet1!$A$2:$A$6</c:f>
              <c:strCache>
                <c:ptCount val="5"/>
                <c:pt idx="0">
                  <c:v>V4:1000</c:v>
                </c:pt>
                <c:pt idx="1">
                  <c:v>V4:5000</c:v>
                </c:pt>
                <c:pt idx="2">
                  <c:v>V4:10000</c:v>
                </c:pt>
                <c:pt idx="3">
                  <c:v>V4:50000</c:v>
                </c:pt>
                <c:pt idx="4">
                  <c:v>V4:100000</c:v>
                </c:pt>
              </c:strCache>
            </c:strRef>
          </c:cat>
          <c:val>
            <c:numRef>
              <c:f>Sheet1!$B$2:$B$6</c:f>
              <c:numCache>
                <c:formatCode>General</c:formatCode>
                <c:ptCount val="5"/>
                <c:pt idx="0">
                  <c:v>0</c:v>
                </c:pt>
                <c:pt idx="1">
                  <c:v>0</c:v>
                </c:pt>
                <c:pt idx="2">
                  <c:v>0</c:v>
                </c:pt>
                <c:pt idx="3">
                  <c:v>0</c:v>
                </c:pt>
                <c:pt idx="4">
                  <c:v>0</c:v>
                </c:pt>
              </c:numCache>
            </c:numRef>
          </c:val>
          <c:smooth val="0"/>
        </c:ser>
        <c:ser>
          <c:idx val="1"/>
          <c:order val="1"/>
          <c:tx>
            <c:strRef>
              <c:f>Sheet1!$C$1</c:f>
              <c:strCache>
                <c:ptCount val="1"/>
                <c:pt idx="0">
                  <c:v>V4</c:v>
                </c:pt>
              </c:strCache>
            </c:strRef>
          </c:tx>
          <c:spPr>
            <a:ln w="28575" cap="rnd">
              <a:solidFill>
                <a:schemeClr val="accent2"/>
              </a:solidFill>
              <a:round/>
            </a:ln>
            <a:effectLst/>
          </c:spPr>
          <c:marker>
            <c:symbol val="none"/>
          </c:marker>
          <c:cat>
            <c:strRef>
              <c:f>Sheet1!$A$2:$A$6</c:f>
              <c:strCache>
                <c:ptCount val="5"/>
                <c:pt idx="0">
                  <c:v>V4:1000</c:v>
                </c:pt>
                <c:pt idx="1">
                  <c:v>V4:5000</c:v>
                </c:pt>
                <c:pt idx="2">
                  <c:v>V4:10000</c:v>
                </c:pt>
                <c:pt idx="3">
                  <c:v>V4:50000</c:v>
                </c:pt>
                <c:pt idx="4">
                  <c:v>V4:100000</c:v>
                </c:pt>
              </c:strCache>
            </c:strRef>
          </c:cat>
          <c:val>
            <c:numRef>
              <c:f>Sheet1!$C$2:$C$6</c:f>
              <c:numCache>
                <c:formatCode>General</c:formatCode>
                <c:ptCount val="5"/>
                <c:pt idx="0">
                  <c:v>16</c:v>
                </c:pt>
                <c:pt idx="1">
                  <c:v>15</c:v>
                </c:pt>
                <c:pt idx="2">
                  <c:v>15</c:v>
                </c:pt>
                <c:pt idx="3">
                  <c:v>15</c:v>
                </c:pt>
                <c:pt idx="4">
                  <c:v>15</c:v>
                </c:pt>
              </c:numCache>
            </c:numRef>
          </c:val>
          <c:smooth val="0"/>
        </c:ser>
        <c:dLbls>
          <c:showLegendKey val="0"/>
          <c:showVal val="0"/>
          <c:showCatName val="0"/>
          <c:showSerName val="0"/>
          <c:showPercent val="0"/>
          <c:showBubbleSize val="0"/>
        </c:dLbls>
        <c:smooth val="0"/>
        <c:axId val="316561072"/>
        <c:axId val="316561632"/>
      </c:lineChart>
      <c:catAx>
        <c:axId val="31656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61632"/>
        <c:crosses val="autoZero"/>
        <c:auto val="1"/>
        <c:lblAlgn val="ctr"/>
        <c:lblOffset val="100"/>
        <c:noMultiLvlLbl val="0"/>
      </c:catAx>
      <c:valAx>
        <c:axId val="31656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610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V4</a:t>
            </a:r>
            <a:r>
              <a:rPr lang="en-US" baseline="0"/>
              <a:t> vs. V5 run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989908238214412E-2"/>
          <c:y val="0.15155530139738119"/>
          <c:w val="0.88927107367393032"/>
          <c:h val="0.64972946817402011"/>
        </c:manualLayout>
      </c:layout>
      <c:lineChart>
        <c:grouping val="standard"/>
        <c:varyColors val="0"/>
        <c:ser>
          <c:idx val="0"/>
          <c:order val="0"/>
          <c:tx>
            <c:strRef>
              <c:f>Sheet1!$B$1</c:f>
              <c:strCache>
                <c:ptCount val="1"/>
                <c:pt idx="0">
                  <c:v>V4</c:v>
                </c:pt>
              </c:strCache>
            </c:strRef>
          </c:tx>
          <c:spPr>
            <a:ln w="28575" cap="rnd">
              <a:solidFill>
                <a:schemeClr val="accent1"/>
              </a:solidFill>
              <a:round/>
            </a:ln>
            <a:effectLst/>
          </c:spPr>
          <c:marker>
            <c:symbol val="none"/>
          </c:marker>
          <c:cat>
            <c:strRef>
              <c:f>Sheet1!$A$2:$A$6</c:f>
              <c:strCache>
                <c:ptCount val="5"/>
                <c:pt idx="0">
                  <c:v>1000x, 5000y</c:v>
                </c:pt>
                <c:pt idx="1">
                  <c:v>100x, 500y</c:v>
                </c:pt>
                <c:pt idx="2">
                  <c:v>100x, 250y</c:v>
                </c:pt>
                <c:pt idx="3">
                  <c:v>50x, 125y</c:v>
                </c:pt>
                <c:pt idx="4">
                  <c:v>20x, 25y</c:v>
                </c:pt>
              </c:strCache>
            </c:strRef>
          </c:cat>
          <c:val>
            <c:numRef>
              <c:f>Sheet1!$B$2:$B$6</c:f>
              <c:numCache>
                <c:formatCode>General</c:formatCode>
                <c:ptCount val="5"/>
                <c:pt idx="0">
                  <c:v>47</c:v>
                </c:pt>
                <c:pt idx="1">
                  <c:v>15</c:v>
                </c:pt>
                <c:pt idx="2">
                  <c:v>16</c:v>
                </c:pt>
                <c:pt idx="3">
                  <c:v>15</c:v>
                </c:pt>
                <c:pt idx="4">
                  <c:v>0</c:v>
                </c:pt>
              </c:numCache>
            </c:numRef>
          </c:val>
          <c:smooth val="0"/>
        </c:ser>
        <c:ser>
          <c:idx val="1"/>
          <c:order val="1"/>
          <c:tx>
            <c:strRef>
              <c:f>Sheet1!$C$1</c:f>
              <c:strCache>
                <c:ptCount val="1"/>
                <c:pt idx="0">
                  <c:v>V5</c:v>
                </c:pt>
              </c:strCache>
            </c:strRef>
          </c:tx>
          <c:spPr>
            <a:ln w="28575" cap="rnd">
              <a:solidFill>
                <a:schemeClr val="accent2"/>
              </a:solidFill>
              <a:round/>
            </a:ln>
            <a:effectLst/>
          </c:spPr>
          <c:marker>
            <c:symbol val="none"/>
          </c:marker>
          <c:cat>
            <c:strRef>
              <c:f>Sheet1!$A$2:$A$6</c:f>
              <c:strCache>
                <c:ptCount val="5"/>
                <c:pt idx="0">
                  <c:v>1000x, 5000y</c:v>
                </c:pt>
                <c:pt idx="1">
                  <c:v>100x, 500y</c:v>
                </c:pt>
                <c:pt idx="2">
                  <c:v>100x, 250y</c:v>
                </c:pt>
                <c:pt idx="3">
                  <c:v>50x, 125y</c:v>
                </c:pt>
                <c:pt idx="4">
                  <c:v>20x, 25y</c:v>
                </c:pt>
              </c:strCache>
            </c:strRef>
          </c:cat>
          <c:val>
            <c:numRef>
              <c:f>Sheet1!$C$2:$C$6</c:f>
              <c:numCache>
                <c:formatCode>General</c:formatCode>
                <c:ptCount val="5"/>
                <c:pt idx="0">
                  <c:v>115</c:v>
                </c:pt>
                <c:pt idx="1">
                  <c:v>47</c:v>
                </c:pt>
                <c:pt idx="2">
                  <c:v>31</c:v>
                </c:pt>
                <c:pt idx="3">
                  <c:v>31</c:v>
                </c:pt>
                <c:pt idx="4">
                  <c:v>16</c:v>
                </c:pt>
              </c:numCache>
            </c:numRef>
          </c:val>
          <c:smooth val="0"/>
        </c:ser>
        <c:dLbls>
          <c:showLegendKey val="0"/>
          <c:showVal val="0"/>
          <c:showCatName val="0"/>
          <c:showSerName val="0"/>
          <c:showPercent val="0"/>
          <c:showBubbleSize val="0"/>
        </c:dLbls>
        <c:smooth val="0"/>
        <c:axId val="315826256"/>
        <c:axId val="315827936"/>
      </c:lineChart>
      <c:catAx>
        <c:axId val="31582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Grid</a:t>
                </a:r>
                <a:r>
                  <a:rPr lang="en-US" baseline="0"/>
                  <a:t> size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27936"/>
        <c:crosses val="autoZero"/>
        <c:auto val="1"/>
        <c:lblAlgn val="ctr"/>
        <c:lblOffset val="100"/>
        <c:noMultiLvlLbl val="0"/>
      </c:catAx>
      <c:valAx>
        <c:axId val="31582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262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V1</a:t>
            </a:r>
            <a:r>
              <a:rPr lang="en-US" baseline="0"/>
              <a:t> vs. V3 run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V1</c:v>
                </c:pt>
              </c:strCache>
            </c:strRef>
          </c:tx>
          <c:spPr>
            <a:ln w="28575" cap="rnd">
              <a:solidFill>
                <a:schemeClr val="accent1"/>
              </a:solidFill>
              <a:round/>
            </a:ln>
            <a:effectLst/>
          </c:spPr>
          <c:marker>
            <c:symbol val="none"/>
          </c:marker>
          <c:cat>
            <c:numRef>
              <c:f>Sheet1!$A$2:$A$6</c:f>
              <c:numCache>
                <c:formatCode>General</c:formatCode>
                <c:ptCount val="5"/>
                <c:pt idx="0">
                  <c:v>1</c:v>
                </c:pt>
                <c:pt idx="1">
                  <c:v>5</c:v>
                </c:pt>
                <c:pt idx="2">
                  <c:v>10</c:v>
                </c:pt>
                <c:pt idx="3">
                  <c:v>20</c:v>
                </c:pt>
                <c:pt idx="4">
                  <c:v>30</c:v>
                </c:pt>
              </c:numCache>
            </c:numRef>
          </c:cat>
          <c:val>
            <c:numRef>
              <c:f>Sheet1!$B$2:$B$6</c:f>
              <c:numCache>
                <c:formatCode>General</c:formatCode>
                <c:ptCount val="5"/>
                <c:pt idx="0">
                  <c:v>0</c:v>
                </c:pt>
                <c:pt idx="1">
                  <c:v>16</c:v>
                </c:pt>
                <c:pt idx="2">
                  <c:v>16</c:v>
                </c:pt>
                <c:pt idx="3">
                  <c:v>30</c:v>
                </c:pt>
                <c:pt idx="4">
                  <c:v>60</c:v>
                </c:pt>
              </c:numCache>
            </c:numRef>
          </c:val>
          <c:smooth val="0"/>
        </c:ser>
        <c:ser>
          <c:idx val="1"/>
          <c:order val="1"/>
          <c:tx>
            <c:strRef>
              <c:f>Sheet1!$C$1</c:f>
              <c:strCache>
                <c:ptCount val="1"/>
                <c:pt idx="0">
                  <c:v>V3</c:v>
                </c:pt>
              </c:strCache>
            </c:strRef>
          </c:tx>
          <c:spPr>
            <a:ln w="28575" cap="rnd">
              <a:solidFill>
                <a:schemeClr val="accent2"/>
              </a:solidFill>
              <a:round/>
            </a:ln>
            <a:effectLst/>
          </c:spPr>
          <c:marker>
            <c:symbol val="none"/>
          </c:marker>
          <c:cat>
            <c:numRef>
              <c:f>Sheet1!$A$2:$A$6</c:f>
              <c:numCache>
                <c:formatCode>General</c:formatCode>
                <c:ptCount val="5"/>
                <c:pt idx="0">
                  <c:v>1</c:v>
                </c:pt>
                <c:pt idx="1">
                  <c:v>5</c:v>
                </c:pt>
                <c:pt idx="2">
                  <c:v>10</c:v>
                </c:pt>
                <c:pt idx="3">
                  <c:v>20</c:v>
                </c:pt>
                <c:pt idx="4">
                  <c:v>30</c:v>
                </c:pt>
              </c:numCache>
            </c:numRef>
          </c:cat>
          <c:val>
            <c:numRef>
              <c:f>Sheet1!$C$2:$C$6</c:f>
              <c:numCache>
                <c:formatCode>General</c:formatCode>
                <c:ptCount val="5"/>
                <c:pt idx="0">
                  <c:v>0</c:v>
                </c:pt>
                <c:pt idx="1">
                  <c:v>0</c:v>
                </c:pt>
                <c:pt idx="2">
                  <c:v>0</c:v>
                </c:pt>
                <c:pt idx="3">
                  <c:v>0</c:v>
                </c:pt>
                <c:pt idx="4">
                  <c:v>0</c:v>
                </c:pt>
              </c:numCache>
            </c:numRef>
          </c:val>
          <c:smooth val="0"/>
        </c:ser>
        <c:dLbls>
          <c:showLegendKey val="0"/>
          <c:showVal val="0"/>
          <c:showCatName val="0"/>
          <c:showSerName val="0"/>
          <c:showPercent val="0"/>
          <c:showBubbleSize val="0"/>
        </c:dLbls>
        <c:smooth val="0"/>
        <c:axId val="315830176"/>
        <c:axId val="315832976"/>
      </c:lineChart>
      <c:catAx>
        <c:axId val="315830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#Queries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32976"/>
        <c:crosses val="autoZero"/>
        <c:auto val="1"/>
        <c:lblAlgn val="ctr"/>
        <c:lblOffset val="100"/>
        <c:noMultiLvlLbl val="0"/>
      </c:catAx>
      <c:valAx>
        <c:axId val="31583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301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V2</a:t>
            </a:r>
            <a:r>
              <a:rPr lang="en-US" baseline="0"/>
              <a:t> vs. V4 run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V2</c:v>
                </c:pt>
              </c:strCache>
            </c:strRef>
          </c:tx>
          <c:spPr>
            <a:ln w="28575" cap="rnd">
              <a:solidFill>
                <a:schemeClr val="accent1"/>
              </a:solidFill>
              <a:round/>
            </a:ln>
            <a:effectLst/>
          </c:spPr>
          <c:marker>
            <c:symbol val="none"/>
          </c:marker>
          <c:cat>
            <c:numRef>
              <c:f>Sheet1!$A$2:$A$6</c:f>
              <c:numCache>
                <c:formatCode>General</c:formatCode>
                <c:ptCount val="5"/>
                <c:pt idx="0">
                  <c:v>1</c:v>
                </c:pt>
                <c:pt idx="1">
                  <c:v>5</c:v>
                </c:pt>
                <c:pt idx="2">
                  <c:v>10</c:v>
                </c:pt>
                <c:pt idx="3">
                  <c:v>20</c:v>
                </c:pt>
                <c:pt idx="4">
                  <c:v>30</c:v>
                </c:pt>
              </c:numCache>
            </c:numRef>
          </c:cat>
          <c:val>
            <c:numRef>
              <c:f>Sheet1!$B$2:$B$6</c:f>
              <c:numCache>
                <c:formatCode>General</c:formatCode>
                <c:ptCount val="5"/>
                <c:pt idx="0">
                  <c:v>0</c:v>
                </c:pt>
                <c:pt idx="1">
                  <c:v>0</c:v>
                </c:pt>
                <c:pt idx="2">
                  <c:v>15</c:v>
                </c:pt>
                <c:pt idx="3">
                  <c:v>31</c:v>
                </c:pt>
                <c:pt idx="4">
                  <c:v>60</c:v>
                </c:pt>
              </c:numCache>
            </c:numRef>
          </c:val>
          <c:smooth val="0"/>
        </c:ser>
        <c:ser>
          <c:idx val="1"/>
          <c:order val="1"/>
          <c:tx>
            <c:strRef>
              <c:f>Sheet1!$C$1</c:f>
              <c:strCache>
                <c:ptCount val="1"/>
                <c:pt idx="0">
                  <c:v>V4</c:v>
                </c:pt>
              </c:strCache>
            </c:strRef>
          </c:tx>
          <c:spPr>
            <a:ln w="28575" cap="rnd">
              <a:solidFill>
                <a:schemeClr val="accent2"/>
              </a:solidFill>
              <a:round/>
            </a:ln>
            <a:effectLst/>
          </c:spPr>
          <c:marker>
            <c:symbol val="none"/>
          </c:marker>
          <c:cat>
            <c:numRef>
              <c:f>Sheet1!$A$2:$A$6</c:f>
              <c:numCache>
                <c:formatCode>General</c:formatCode>
                <c:ptCount val="5"/>
                <c:pt idx="0">
                  <c:v>1</c:v>
                </c:pt>
                <c:pt idx="1">
                  <c:v>5</c:v>
                </c:pt>
                <c:pt idx="2">
                  <c:v>10</c:v>
                </c:pt>
                <c:pt idx="3">
                  <c:v>20</c:v>
                </c:pt>
                <c:pt idx="4">
                  <c:v>30</c:v>
                </c:pt>
              </c:numCache>
            </c:numRef>
          </c:cat>
          <c:val>
            <c:numRef>
              <c:f>Sheet1!$C$2:$C$6</c:f>
              <c:numCache>
                <c:formatCode>General</c:formatCode>
                <c:ptCount val="5"/>
                <c:pt idx="0">
                  <c:v>0</c:v>
                </c:pt>
                <c:pt idx="1">
                  <c:v>0</c:v>
                </c:pt>
                <c:pt idx="2">
                  <c:v>0</c:v>
                </c:pt>
                <c:pt idx="3">
                  <c:v>0</c:v>
                </c:pt>
                <c:pt idx="4">
                  <c:v>0</c:v>
                </c:pt>
              </c:numCache>
            </c:numRef>
          </c:val>
          <c:smooth val="0"/>
        </c:ser>
        <c:dLbls>
          <c:showLegendKey val="0"/>
          <c:showVal val="0"/>
          <c:showCatName val="0"/>
          <c:showSerName val="0"/>
          <c:showPercent val="0"/>
          <c:showBubbleSize val="0"/>
        </c:dLbls>
        <c:smooth val="0"/>
        <c:axId val="313367648"/>
        <c:axId val="313368208"/>
      </c:lineChart>
      <c:catAx>
        <c:axId val="31336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#Queries</a:t>
                </a:r>
              </a:p>
            </c:rich>
          </c:tx>
          <c:layout>
            <c:manualLayout>
              <c:xMode val="edge"/>
              <c:yMode val="edge"/>
              <c:x val="0.45091566850846942"/>
              <c:y val="0.808091331240937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368208"/>
        <c:crosses val="autoZero"/>
        <c:auto val="1"/>
        <c:lblAlgn val="ctr"/>
        <c:lblOffset val="100"/>
        <c:noMultiLvlLbl val="0"/>
      </c:catAx>
      <c:valAx>
        <c:axId val="31336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3676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84E6096B</Template>
  <TotalTime>19</TotalTime>
  <Pages>7</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Yufang Sun</cp:lastModifiedBy>
  <cp:revision>97</cp:revision>
  <cp:lastPrinted>2013-10-10T05:25:00Z</cp:lastPrinted>
  <dcterms:created xsi:type="dcterms:W3CDTF">2013-09-27T17:40:00Z</dcterms:created>
  <dcterms:modified xsi:type="dcterms:W3CDTF">2015-03-13T02:18:00Z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1161888152</vt:i4>
  </property>
</Properties>
</file>